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A9B" w:rsidRPr="00A73450" w:rsidRDefault="006A3A9B">
      <w:pPr>
        <w:rPr>
          <w:sz w:val="20"/>
        </w:rPr>
      </w:pPr>
    </w:p>
    <w:p w:rsidR="006A3A9B" w:rsidRPr="00E45121" w:rsidRDefault="006A3A9B">
      <w:pPr>
        <w:rPr>
          <w:sz w:val="20"/>
        </w:rPr>
      </w:pPr>
    </w:p>
    <w:p w:rsidR="006A3A9B" w:rsidRDefault="006A3A9B">
      <w:pPr>
        <w:rPr>
          <w:sz w:val="20"/>
        </w:rPr>
      </w:pPr>
    </w:p>
    <w:p w:rsidR="0065374C" w:rsidRDefault="0065374C">
      <w:pPr>
        <w:rPr>
          <w:sz w:val="20"/>
        </w:rPr>
      </w:pPr>
    </w:p>
    <w:p w:rsidR="0065374C" w:rsidRPr="00E45121" w:rsidRDefault="0065374C">
      <w:pPr>
        <w:rPr>
          <w:sz w:val="20"/>
        </w:rPr>
      </w:pPr>
    </w:p>
    <w:p w:rsidR="006A3A9B" w:rsidRPr="00E45121" w:rsidRDefault="006A3A9B">
      <w:pPr>
        <w:rPr>
          <w:sz w:val="32"/>
        </w:rPr>
      </w:pPr>
      <w:r w:rsidRPr="00E45121">
        <w:rPr>
          <w:sz w:val="32"/>
        </w:rPr>
        <w:t xml:space="preserve">Reducing Chinook Salmon </w:t>
      </w:r>
      <w:r>
        <w:rPr>
          <w:sz w:val="32"/>
        </w:rPr>
        <w:t>Bycatch</w:t>
      </w:r>
      <w:r w:rsidRPr="00E45121">
        <w:rPr>
          <w:sz w:val="32"/>
        </w:rPr>
        <w:t xml:space="preserve"> with Market-Based Incentives: </w:t>
      </w:r>
      <w:r>
        <w:rPr>
          <w:sz w:val="32"/>
        </w:rPr>
        <w:t xml:space="preserve">Individual </w:t>
      </w:r>
      <w:r w:rsidRPr="00E45121">
        <w:rPr>
          <w:sz w:val="32"/>
        </w:rPr>
        <w:t>Tradable Encounter Credits</w:t>
      </w:r>
    </w:p>
    <w:p w:rsidR="006A3A9B" w:rsidRDefault="006A3A9B"/>
    <w:p w:rsidR="0065374C" w:rsidRDefault="0065374C"/>
    <w:p w:rsidR="006A3A9B" w:rsidRDefault="006A3A9B">
      <w:r>
        <w:t xml:space="preserve">George Sugihara, John Gruver, </w:t>
      </w:r>
      <w:r w:rsidR="00F2609B">
        <w:t xml:space="preserve">Karl Haeflinger, </w:t>
      </w:r>
      <w:r>
        <w:t>Donna Parker</w:t>
      </w:r>
      <w:r w:rsidR="00747A65">
        <w:t>,</w:t>
      </w:r>
      <w:r>
        <w:t xml:space="preserve"> &amp; Hao Ye</w:t>
      </w:r>
    </w:p>
    <w:p w:rsidR="0065374C" w:rsidRDefault="0065374C"/>
    <w:p w:rsidR="0065374C" w:rsidRDefault="0065374C"/>
    <w:p w:rsidR="006A3A9B" w:rsidRPr="00E45121" w:rsidRDefault="006A3A9B">
      <w:pPr>
        <w:rPr>
          <w:sz w:val="28"/>
        </w:rPr>
      </w:pPr>
      <w:r w:rsidRPr="00E45121">
        <w:rPr>
          <w:sz w:val="28"/>
        </w:rPr>
        <w:t>Summary</w:t>
      </w:r>
    </w:p>
    <w:p w:rsidR="006A3A9B" w:rsidRDefault="006A3A9B"/>
    <w:p w:rsidR="006A3A9B" w:rsidRDefault="00C65365" w:rsidP="00747A65">
      <w:r>
        <w:rPr>
          <w:noProof/>
        </w:rPr>
        <w:pict>
          <v:group id="_x0000_s1032" style="position:absolute;margin-left:180pt;margin-top:85.8pt;width:279pt;height:236.35pt;z-index:251657728" coordorigin="4761,6304" coordsize="5580,4727">
            <v:shapetype id="_x0000_t202" coordsize="21600,21600" o:spt="202" path="m,l,21600r21600,l21600,xe">
              <v:stroke joinstyle="miter"/>
              <v:path gradientshapeok="t" o:connecttype="rect"/>
            </v:shapetype>
            <v:shape id="_x0000_s1028" type="#_x0000_t202" style="position:absolute;left:4761;top:6304;width:5572;height:4312;mso-wrap-edited:f" wrapcoords="0 0 21600 0 21600 21600 0 21600 0 0" o:regroupid="1" fillcolor="#fde9d9">
              <v:fill o:detectmouseclick="t"/>
              <v:textbox style="mso-next-textbox:#_x0000_s1028" inset=",7.2pt,,7.2pt">
                <w:txbxContent>
                  <w:p w:rsidR="002228CB" w:rsidRPr="008B3C66" w:rsidRDefault="002228CB" w:rsidP="006A3A9B">
                    <w:pPr>
                      <w:jc w:val="center"/>
                      <w:rPr>
                        <w:sz w:val="32"/>
                      </w:rPr>
                    </w:pPr>
                    <w:r w:rsidRPr="008B3C66">
                      <w:rPr>
                        <w:sz w:val="32"/>
                      </w:rPr>
                      <w:t>Summary of the C-2 Motion PPA Incentive Requirements</w:t>
                    </w:r>
                  </w:p>
                  <w:p w:rsidR="002228CB" w:rsidRDefault="002228CB"/>
                  <w:p w:rsidR="002228CB" w:rsidRDefault="002228CB" w:rsidP="006A3A9B">
                    <w:pPr>
                      <w:numPr>
                        <w:ilvl w:val="0"/>
                        <w:numId w:val="18"/>
                      </w:numPr>
                      <w:spacing w:line="288" w:lineRule="auto"/>
                    </w:pPr>
                    <w:r>
                      <w:t xml:space="preserve">Provide incentives at the </w:t>
                    </w:r>
                    <w:r>
                      <w:rPr>
                        <w:i/>
                        <w:u w:val="single"/>
                      </w:rPr>
                      <w:t>individual</w:t>
                    </w:r>
                    <w:r>
                      <w:t xml:space="preserve"> </w:t>
                    </w:r>
                    <w:r>
                      <w:rPr>
                        <w:i/>
                      </w:rPr>
                      <w:t>vessel level.</w:t>
                    </w:r>
                  </w:p>
                  <w:p w:rsidR="002228CB" w:rsidRDefault="002228CB" w:rsidP="006A3A9B">
                    <w:pPr>
                      <w:numPr>
                        <w:ilvl w:val="0"/>
                        <w:numId w:val="18"/>
                      </w:numPr>
                      <w:spacing w:line="288" w:lineRule="auto"/>
                    </w:pPr>
                    <w:r>
                      <w:rPr>
                        <w:i/>
                        <w:u w:val="single"/>
                      </w:rPr>
                      <w:t>Reward</w:t>
                    </w:r>
                    <w:r>
                      <w:t xml:space="preserve"> vessels that successfully avoid Chinook and/or </w:t>
                    </w:r>
                    <w:r>
                      <w:rPr>
                        <w:i/>
                        <w:u w:val="single"/>
                      </w:rPr>
                      <w:t>penalize</w:t>
                    </w:r>
                    <w:r>
                      <w:t xml:space="preserve"> vessels that fail to avoid Chinook.</w:t>
                    </w:r>
                  </w:p>
                  <w:p w:rsidR="002228CB" w:rsidRPr="00415EDD" w:rsidRDefault="002228CB" w:rsidP="006A3A9B">
                    <w:pPr>
                      <w:numPr>
                        <w:ilvl w:val="0"/>
                        <w:numId w:val="18"/>
                      </w:numPr>
                      <w:spacing w:line="288" w:lineRule="auto"/>
                    </w:pPr>
                    <w:r>
                      <w:t xml:space="preserve">Incentivize vessels to avoid Chinook bycatch at </w:t>
                    </w:r>
                    <w:r>
                      <w:rPr>
                        <w:i/>
                        <w:u w:val="single"/>
                      </w:rPr>
                      <w:t>all levels</w:t>
                    </w:r>
                    <w:r>
                      <w:rPr>
                        <w:i/>
                      </w:rPr>
                      <w:t xml:space="preserve"> of abundance in </w:t>
                    </w:r>
                    <w:r>
                      <w:rPr>
                        <w:i/>
                        <w:u w:val="single"/>
                      </w:rPr>
                      <w:t>all years</w:t>
                    </w:r>
                    <w:r>
                      <w:rPr>
                        <w:i/>
                      </w:rPr>
                      <w:t>.</w:t>
                    </w:r>
                  </w:p>
                  <w:p w:rsidR="002228CB" w:rsidRPr="00415EDD" w:rsidRDefault="002228CB" w:rsidP="006A3A9B">
                    <w:pPr>
                      <w:numPr>
                        <w:ilvl w:val="0"/>
                        <w:numId w:val="18"/>
                      </w:numPr>
                      <w:spacing w:line="288" w:lineRule="auto"/>
                    </w:pPr>
                    <w:r>
                      <w:t xml:space="preserve">Incentives must influence fishing decisions </w:t>
                    </w:r>
                    <w:r>
                      <w:rPr>
                        <w:i/>
                      </w:rPr>
                      <w:t xml:space="preserve">at levels </w:t>
                    </w:r>
                    <w:r>
                      <w:rPr>
                        <w:i/>
                        <w:u w:val="single"/>
                      </w:rPr>
                      <w:t>below</w:t>
                    </w:r>
                    <w:r>
                      <w:rPr>
                        <w:i/>
                      </w:rPr>
                      <w:t xml:space="preserve"> the hard cap.</w:t>
                    </w:r>
                  </w:p>
                </w:txbxContent>
              </v:textbox>
            </v:shape>
            <v:shape id="_x0000_s1029" type="#_x0000_t202" style="position:absolute;left:4761;top:10739;width:5580;height:292;mso-wrap-edited:f" wrapcoords="0 0 21600 0 21600 21600 0 21600 0 0" o:regroupid="1" filled="f" stroked="f">
              <v:fill o:detectmouseclick="t"/>
              <v:textbox style="mso-next-textbox:#_x0000_s1029" inset="0,0,0,0">
                <w:txbxContent>
                  <w:p w:rsidR="002228CB" w:rsidRPr="00CC6AD9" w:rsidRDefault="002228CB" w:rsidP="006A3A9B">
                    <w:pPr>
                      <w:pStyle w:val="Caption"/>
                    </w:pPr>
                    <w:r>
                      <w:t xml:space="preserve">Box </w:t>
                    </w:r>
                    <w:fldSimple w:instr=" SEQ Box \* ARABIC ">
                      <w:r>
                        <w:rPr>
                          <w:noProof/>
                        </w:rPr>
                        <w:t>1</w:t>
                      </w:r>
                    </w:fldSimple>
                    <w:r>
                      <w:t>: C-2 Motion PPA</w:t>
                    </w:r>
                  </w:p>
                </w:txbxContent>
              </v:textbox>
            </v:shape>
            <w10:wrap type="square"/>
          </v:group>
        </w:pict>
      </w:r>
      <w:r w:rsidR="006A3A9B">
        <w:t>A market based bycatch credits-trading plan, using individual (vessel-level) tradable encounter credits (ITEC), is examined that addresses the incentive require</w:t>
      </w:r>
      <w:r w:rsidR="00F2609B">
        <w:t>ments of the C-2 Motion PPA</w:t>
      </w:r>
      <w:r w:rsidR="00671026">
        <w:t xml:space="preserve">.  </w:t>
      </w:r>
      <w:r w:rsidR="006A3A9B">
        <w:t xml:space="preserve">This recommended approach for an Industry Market Incentive Plan is shown to provide robust vessel-level incentives to reduce </w:t>
      </w:r>
      <w:r w:rsidR="00BD5F36">
        <w:t>Chinook</w:t>
      </w:r>
      <w:r w:rsidR="006A3A9B">
        <w:t xml:space="preserve"> salmon bycatch under all levels of </w:t>
      </w:r>
      <w:r w:rsidR="00BD5F36">
        <w:t>Chinook</w:t>
      </w:r>
      <w:r w:rsidR="006A3A9B">
        <w:t xml:space="preserve"> and </w:t>
      </w:r>
      <w:r w:rsidR="00BD5F36">
        <w:t>Pollock</w:t>
      </w:r>
      <w:r w:rsidR="006A3A9B">
        <w:t xml:space="preserve"> abundance</w:t>
      </w:r>
      <w:r w:rsidR="006A3A9B">
        <w:rPr>
          <w:rStyle w:val="FootnoteReference"/>
        </w:rPr>
        <w:footnoteReference w:id="2"/>
      </w:r>
      <w:r w:rsidR="006A3A9B">
        <w:t xml:space="preserve"> and can act cumulatively through time to further reduce overall fleet </w:t>
      </w:r>
      <w:r w:rsidR="00BD5F36">
        <w:t>Chinook</w:t>
      </w:r>
      <w:r w:rsidR="006A3A9B">
        <w:t xml:space="preserve"> encounter rates</w:t>
      </w:r>
      <w:r w:rsidR="00671026">
        <w:t xml:space="preserve">.  </w:t>
      </w:r>
      <w:r w:rsidR="006A3A9B">
        <w:t xml:space="preserve">Sectors are given fixed annual allocations of salmon encounter (bycatch) credits (1 ITEC = 1 </w:t>
      </w:r>
      <w:r w:rsidR="00BD5F36">
        <w:t>Chinook</w:t>
      </w:r>
      <w:r w:rsidR="006A3A9B">
        <w:t>) in amounts as described in the C-2 motion document under the industry-wide hardcap of 68,392</w:t>
      </w:r>
      <w:r w:rsidR="00671026">
        <w:t xml:space="preserve">.  </w:t>
      </w:r>
      <w:r w:rsidR="006A3A9B">
        <w:t>These are then distributed to individual vessels via the coops according to a specifically des</w:t>
      </w:r>
      <w:r w:rsidR="00CE7CA1">
        <w:t>igned uniform allocation rule (t</w:t>
      </w:r>
      <w:r w:rsidR="006A3A9B">
        <w:t xml:space="preserve">he Legacy Allocation Rule) that provides vessel-level incentives to avoid </w:t>
      </w:r>
      <w:r w:rsidR="00BD5F36">
        <w:t>Chinook</w:t>
      </w:r>
      <w:r w:rsidR="006A3A9B">
        <w:t xml:space="preserve"> salmon encounters and explicitly address</w:t>
      </w:r>
      <w:r w:rsidR="00BE621D">
        <w:t>es</w:t>
      </w:r>
      <w:r w:rsidR="006A3A9B">
        <w:t xml:space="preserve"> each of the C-2 motion requirements</w:t>
      </w:r>
      <w:r w:rsidR="00671026">
        <w:t xml:space="preserve">.  </w:t>
      </w:r>
      <w:r w:rsidR="006A3A9B">
        <w:t>Vessels can use or trade credits within and across sectors to offset salmon bycatch encounters and these transfers of ITEC are moderated by rules (currently under discussion) that further strengthen C-2 incentives and prevent potential abuses (eg</w:t>
      </w:r>
      <w:r w:rsidR="00671026">
        <w:t xml:space="preserve">.  </w:t>
      </w:r>
      <w:r w:rsidR="006A3A9B">
        <w:t>Dynamic Salmon Savings</w:t>
      </w:r>
      <w:r w:rsidR="006A3A9B">
        <w:rPr>
          <w:rStyle w:val="FootnoteReference"/>
        </w:rPr>
        <w:footnoteReference w:id="3"/>
      </w:r>
      <w:r w:rsidR="006A3A9B">
        <w:t>)</w:t>
      </w:r>
      <w:r w:rsidR="00177A5D">
        <w:t>.</w:t>
      </w:r>
    </w:p>
    <w:p w:rsidR="006A3A9B" w:rsidRDefault="006A3A9B"/>
    <w:p w:rsidR="006A3A9B" w:rsidRDefault="006A3A9B">
      <w:r>
        <w:lastRenderedPageBreak/>
        <w:t xml:space="preserve">In overview, the Recommended Industry Market Incentive Plan is designed to </w:t>
      </w:r>
      <w:r w:rsidRPr="00221FAE">
        <w:rPr>
          <w:i/>
        </w:rPr>
        <w:t xml:space="preserve">reward </w:t>
      </w:r>
      <w:r>
        <w:t>individual vessels with low</w:t>
      </w:r>
      <w:r w:rsidR="00BF177C">
        <w:t xml:space="preserve"> (relative to other vessels at that time) </w:t>
      </w:r>
      <w:r w:rsidR="007E47D2">
        <w:t>salmon bycatch</w:t>
      </w:r>
      <w:r w:rsidR="00C5014B">
        <w:t xml:space="preserve"> levels</w:t>
      </w:r>
      <w:r>
        <w:t xml:space="preserve">, by: (1) providing higher credits allocations in the subsequent year (so called “bonus credits”), and (2) </w:t>
      </w:r>
      <w:r w:rsidR="005047B6">
        <w:t xml:space="preserve">creating an additional source of revenue, through the selling of excess credits to </w:t>
      </w:r>
      <w:r>
        <w:t>vessels that need them</w:t>
      </w:r>
      <w:r w:rsidR="00671026">
        <w:t xml:space="preserve">.  </w:t>
      </w:r>
      <w:r>
        <w:t xml:space="preserve">Conversely, it </w:t>
      </w:r>
      <w:r w:rsidRPr="00221FAE">
        <w:rPr>
          <w:i/>
        </w:rPr>
        <w:t>penalizes</w:t>
      </w:r>
      <w:r>
        <w:t xml:space="preserve"> vessels with high encounter levels by: (1) decreasing credits allocations in the subsequent year (so called “credits penalty”), and (2) requiring vessels that have run out of credits to decide to either buy credits (cost) or lease their </w:t>
      </w:r>
      <w:r w:rsidR="00BD5F36">
        <w:t>Pollock</w:t>
      </w:r>
      <w:r>
        <w:t xml:space="preserve"> to cleaner vessels having extra ITEC</w:t>
      </w:r>
      <w:r w:rsidR="00B458F8">
        <w:t>.</w:t>
      </w:r>
    </w:p>
    <w:p w:rsidR="006A3A9B" w:rsidRDefault="006A3A9B"/>
    <w:p w:rsidR="006A3A9B" w:rsidRDefault="006A3A9B">
      <w:r>
        <w:t xml:space="preserve">The main objective of the Recommended Industry Market Incentive Plan is to create cumulative financial incentives for a fleet-wide reduction of salmon encounters that satisfies the C-2 Motion requirements of vessel-level incentives in a way that </w:t>
      </w:r>
      <w:r w:rsidRPr="00D407A0">
        <w:rPr>
          <w:i/>
        </w:rPr>
        <w:t>maximizes industry profits while minimizing overall</w:t>
      </w:r>
      <w:r>
        <w:rPr>
          <w:i/>
        </w:rPr>
        <w:t xml:space="preserve"> Chinook</w:t>
      </w:r>
      <w:r w:rsidRPr="00D407A0">
        <w:rPr>
          <w:i/>
        </w:rPr>
        <w:t xml:space="preserve"> bycatch</w:t>
      </w:r>
      <w:r w:rsidR="00671026">
        <w:t xml:space="preserve">.  </w:t>
      </w:r>
      <w:r>
        <w:t>The two main components of the plan are the Legacy Allocation component (rules to reallocate ITEC among vessels: address long-term financial incentives) and the Transfer component (rules to regulate ITEC trading between vessels: address both long and short term financial incentives)</w:t>
      </w:r>
      <w:r w:rsidR="009301AC">
        <w:t>.</w:t>
      </w:r>
    </w:p>
    <w:p w:rsidR="006A3A9B" w:rsidRDefault="006A3A9B"/>
    <w:p w:rsidR="006A3A9B" w:rsidRDefault="006A3A9B">
      <w:r w:rsidRPr="00F43D38">
        <w:rPr>
          <w:b/>
        </w:rPr>
        <w:t>The Legacy Allocation component</w:t>
      </w:r>
      <w:r>
        <w:t xml:space="preserve"> reallocates ITEC away from vessels with higher encounter rates toward cleaner fishing vessels</w:t>
      </w:r>
      <w:r w:rsidR="00671026">
        <w:t xml:space="preserve">.  </w:t>
      </w:r>
      <w:r>
        <w:t>It creates long term “insurance-like” incentives against catastrophic revenue losses that could occur under the PPA hardcap at times of moderate to high Chinook encounter</w:t>
      </w:r>
      <w:r w:rsidR="002533A8">
        <w:t xml:space="preserve"> level</w:t>
      </w:r>
      <w:r>
        <w:t>s</w:t>
      </w:r>
      <w:r w:rsidR="00671026">
        <w:t xml:space="preserve">.  </w:t>
      </w:r>
      <w:r>
        <w:t xml:space="preserve">A particular strength of the Legacy Allocation scheme is that the </w:t>
      </w:r>
      <w:r w:rsidRPr="00F43D38">
        <w:rPr>
          <w:u w:val="single"/>
        </w:rPr>
        <w:t>incentives to avoid bycatch are strongest in years of low salmon abundance</w:t>
      </w:r>
      <w:r w:rsidR="00E404AC">
        <w:t>, when Chinoo</w:t>
      </w:r>
      <w:r>
        <w:t>k populations may be most fragile</w:t>
      </w:r>
      <w:r w:rsidR="00671026">
        <w:t xml:space="preserve">.  </w:t>
      </w:r>
      <w:r>
        <w:t>These are times when the credits also have a higher intrinsic fishery value (not market value) due to the higher value of Pollock harvested per Chinook encounter, implying a higher theoretical upper bound on ITEC market value)</w:t>
      </w:r>
      <w:r w:rsidR="00671026">
        <w:t xml:space="preserve">.  </w:t>
      </w:r>
      <w:r>
        <w:t>Legacy-based reallocation depends on the past record of performance to determine current allocations (akin to a grade point average)</w:t>
      </w:r>
      <w:r w:rsidR="00671026">
        <w:t xml:space="preserve">.  </w:t>
      </w:r>
      <w:r>
        <w:t xml:space="preserve">This cumulative record creates </w:t>
      </w:r>
      <w:r w:rsidRPr="00F43D38">
        <w:rPr>
          <w:u w:val="single"/>
        </w:rPr>
        <w:t>inter-annual accountability</w:t>
      </w:r>
      <w:r>
        <w:t xml:space="preserve">, and dampens the effect of occasional chance events (bad luck) that are </w:t>
      </w:r>
      <w:r w:rsidRPr="00455D9F">
        <w:rPr>
          <w:i/>
        </w:rPr>
        <w:t>not</w:t>
      </w:r>
      <w:r>
        <w:t xml:space="preserve"> due to individual vessel behavior</w:t>
      </w:r>
      <w:r w:rsidR="00671026">
        <w:t xml:space="preserve">.  </w:t>
      </w:r>
      <w:r>
        <w:t xml:space="preserve">It emphasizes the </w:t>
      </w:r>
      <w:r w:rsidRPr="00B55DAB">
        <w:rPr>
          <w:i/>
        </w:rPr>
        <w:t>behavioral</w:t>
      </w:r>
      <w:r>
        <w:t xml:space="preserve"> component of vessel bycatch rates and minimizes the effect of </w:t>
      </w:r>
      <w:r w:rsidRPr="00B55DAB">
        <w:rPr>
          <w:i/>
        </w:rPr>
        <w:t>chance</w:t>
      </w:r>
      <w:r>
        <w:t xml:space="preserve"> encounters</w:t>
      </w:r>
      <w:r w:rsidR="00671026">
        <w:t xml:space="preserve">.  </w:t>
      </w:r>
      <w:r>
        <w:t>Legacy Allocation creates a cu</w:t>
      </w:r>
      <w:r w:rsidR="0058304B">
        <w:t>mulative incentive for individual vessels (and hence, the fleet)</w:t>
      </w:r>
      <w:r>
        <w:t xml:space="preserve"> to</w:t>
      </w:r>
      <w:r w:rsidR="00726300">
        <w:t xml:space="preserve"> </w:t>
      </w:r>
      <w:r>
        <w:t>adopt</w:t>
      </w:r>
      <w:r w:rsidR="00346BC6">
        <w:t xml:space="preserve"> consistent</w:t>
      </w:r>
      <w:r>
        <w:t xml:space="preserve"> behaviors to reduce overall bycatch and its associated costs</w:t>
      </w:r>
      <w:r w:rsidR="000B2B10">
        <w:t>.</w:t>
      </w:r>
    </w:p>
    <w:p w:rsidR="006A3A9B" w:rsidRDefault="006A3A9B"/>
    <w:p w:rsidR="006A3A9B" w:rsidRDefault="006A3A9B">
      <w:r w:rsidRPr="00F43D38">
        <w:rPr>
          <w:b/>
        </w:rPr>
        <w:t>The Transfer component</w:t>
      </w:r>
      <w:r>
        <w:t xml:space="preserve"> of the Recommended Industry Market Incentive Plan provides provisions for regulating trading of ITEC that are designed specifically to: 1) discourage chronic bad players who place a drag on the fleet, 2) to reinforce the C-2 motion individual incentive requirements, and 3) to specifically keep the realized bycatch far below the hardcap whenever possible (</w:t>
      </w:r>
      <w:r w:rsidR="00137922">
        <w:t>i.e</w:t>
      </w:r>
      <w:r w:rsidR="00671026">
        <w:t xml:space="preserve">.  </w:t>
      </w:r>
      <w:r w:rsidR="00137922">
        <w:t xml:space="preserve">through </w:t>
      </w:r>
      <w:r>
        <w:t>Dynamic Salmon Savings)</w:t>
      </w:r>
      <w:r w:rsidR="00671026">
        <w:t xml:space="preserve">.  </w:t>
      </w:r>
      <w:r>
        <w:t>The Transfer component limits the number of credits that a vessel can purchase and significantly reduces the excess su</w:t>
      </w:r>
      <w:r w:rsidR="00886D36">
        <w:t xml:space="preserve">pply of credits especially during </w:t>
      </w:r>
      <w:r>
        <w:t>low abundance ye</w:t>
      </w:r>
      <w:r w:rsidR="0054371A">
        <w:t>ars</w:t>
      </w:r>
      <w:r>
        <w:t xml:space="preserve"> </w:t>
      </w:r>
      <w:r w:rsidR="0054371A">
        <w:t>(</w:t>
      </w:r>
      <w:r>
        <w:t xml:space="preserve">per </w:t>
      </w:r>
      <w:r w:rsidR="00E84356">
        <w:t xml:space="preserve">the </w:t>
      </w:r>
      <w:r>
        <w:t>C-2</w:t>
      </w:r>
      <w:r w:rsidR="00E84356">
        <w:t xml:space="preserve"> motion</w:t>
      </w:r>
      <w:r>
        <w:t>)</w:t>
      </w:r>
      <w:r w:rsidR="00671026">
        <w:t xml:space="preserve">.  </w:t>
      </w:r>
      <w:r>
        <w:t>It reinforces the long term incentives of the allocation scheme, and as well as the short-term incentives created by trading ITEC, by promoting higher credits prices in times of low encounter rates.</w:t>
      </w:r>
    </w:p>
    <w:p w:rsidR="006A3A9B" w:rsidRPr="00E45121" w:rsidRDefault="009A016E">
      <w:pPr>
        <w:rPr>
          <w:sz w:val="28"/>
        </w:rPr>
      </w:pPr>
      <w:r>
        <w:rPr>
          <w:sz w:val="28"/>
        </w:rPr>
        <w:br w:type="page"/>
      </w:r>
      <w:r w:rsidR="006A3A9B" w:rsidRPr="00E45121">
        <w:rPr>
          <w:sz w:val="28"/>
        </w:rPr>
        <w:t>Introduction:</w:t>
      </w:r>
    </w:p>
    <w:p w:rsidR="006A3A9B" w:rsidRDefault="006A3A9B"/>
    <w:p w:rsidR="006A3A9B" w:rsidRDefault="006A3A9B" w:rsidP="006A3A9B">
      <w:pPr>
        <w:widowControl w:val="0"/>
        <w:autoSpaceDE w:val="0"/>
        <w:autoSpaceDN w:val="0"/>
        <w:adjustRightInd w:val="0"/>
      </w:pPr>
      <w:r>
        <w:t>Regional pollution credits trading schemes have been shown to provide effective financial incentives to allow industries over time to evolve new behaviors to minimize emissions, and do so with minimal financial stress</w:t>
      </w:r>
      <w:r w:rsidR="00671026">
        <w:t xml:space="preserve">.  </w:t>
      </w:r>
      <w:r>
        <w:t>A hallmark example is the New England sulfide emissions market, created in 1990 to regulate atmospheric SO</w:t>
      </w:r>
      <w:r>
        <w:rPr>
          <w:vertAlign w:val="subscript"/>
        </w:rPr>
        <w:t>2</w:t>
      </w:r>
      <w:r>
        <w:t xml:space="preserve"> released by the smoke stack power industry (namely coal-burning power plants that contributed to acid rain)</w:t>
      </w:r>
      <w:r w:rsidR="00671026">
        <w:t xml:space="preserve">.  </w:t>
      </w:r>
      <w:r>
        <w:t>Here polluters are able to buy credits from non-polluters to offset their excess emissions allowing the industry to retool gradually without dismantling or taxing the industry externally to drain revenues</w:t>
      </w:r>
      <w:r w:rsidR="00671026">
        <w:t xml:space="preserve">.  </w:t>
      </w:r>
      <w:r>
        <w:t>Regulators set a cap on emissions and the individual entities are allowed to trade offsets to keep below the cap</w:t>
      </w:r>
      <w:r w:rsidR="00671026">
        <w:t xml:space="preserve">.  </w:t>
      </w:r>
      <w:r>
        <w:t>Non-polluters are rewarded by collecting revenues from sales of credits while emitters are penalized by buying credits to offset their sulfide emissions</w:t>
      </w:r>
      <w:r w:rsidR="00671026">
        <w:t xml:space="preserve">.  </w:t>
      </w:r>
      <w:r>
        <w:t>This market-based system provides individual firm incentives for the industry to dramatically reduce sulfide emissions</w:t>
      </w:r>
      <w:r w:rsidR="00671026">
        <w:t xml:space="preserve">.  </w:t>
      </w:r>
      <w:r>
        <w:t>It is estimated that in the first decade the emissions trading system resulted in</w:t>
      </w:r>
      <w:r w:rsidRPr="0062509E">
        <w:t xml:space="preserve"> SO2 reductions, totaling a 40% reduction nationally from 1980 </w:t>
      </w:r>
      <w:r w:rsidR="0073488B" w:rsidRPr="0062509E">
        <w:t>levels (</w:t>
      </w:r>
      <w:r w:rsidRPr="0062509E">
        <w:t>a 10 million ton reduction annually), the largest and most successful program of its kind designed to date</w:t>
      </w:r>
      <w:r w:rsidR="00671026">
        <w:t xml:space="preserve">.  </w:t>
      </w:r>
      <w:r w:rsidRPr="0062509E">
        <w:t>This market-based incentive system has shown the potential to save up to half of the compliance costs associated with more traditional source-by-source emission limit programs</w:t>
      </w:r>
      <w:r w:rsidRPr="0062509E">
        <w:rPr>
          <w:rStyle w:val="FootnoteReference"/>
        </w:rPr>
        <w:footnoteReference w:id="4"/>
      </w:r>
      <w:r w:rsidRPr="0062509E">
        <w:t>.</w:t>
      </w:r>
    </w:p>
    <w:p w:rsidR="006A3A9B" w:rsidRDefault="006A3A9B"/>
    <w:p w:rsidR="006A3A9B" w:rsidRDefault="006A3A9B">
      <w:r>
        <w:t xml:space="preserve">Here we will examine a new market-incentive system to reduce </w:t>
      </w:r>
      <w:r w:rsidR="00BD5F36">
        <w:t>Chinook</w:t>
      </w:r>
      <w:r>
        <w:t xml:space="preserve"> salmon bycatch that is somewhat analogous to the</w:t>
      </w:r>
      <w:r w:rsidR="007F0365">
        <w:t xml:space="preserve"> sulfide offsets trading scheme</w:t>
      </w:r>
      <w:r>
        <w:t xml:space="preserve"> in its use of credits trading to create individual vessel</w:t>
      </w:r>
      <w:r w:rsidR="007F0365">
        <w:t xml:space="preserve"> </w:t>
      </w:r>
      <w:r>
        <w:t xml:space="preserve">incentives to reduce </w:t>
      </w:r>
      <w:r w:rsidR="00BD5F36">
        <w:t>Chinook</w:t>
      </w:r>
      <w:r>
        <w:t xml:space="preserve"> encounter rates</w:t>
      </w:r>
      <w:r>
        <w:rPr>
          <w:rStyle w:val="FootnoteReference"/>
        </w:rPr>
        <w:footnoteReference w:id="5"/>
      </w:r>
      <w:r w:rsidR="00671026">
        <w:t xml:space="preserve">.  </w:t>
      </w:r>
      <w:r>
        <w:t xml:space="preserve">However, in addition, it incorporates an annual allocation formula for credits (individual tradable encounter credits or ITEC) that creates </w:t>
      </w:r>
      <w:r>
        <w:rPr>
          <w:i/>
        </w:rPr>
        <w:t>long</w:t>
      </w:r>
      <w:r w:rsidR="006A37CD">
        <w:rPr>
          <w:i/>
        </w:rPr>
        <w:t>-</w:t>
      </w:r>
      <w:r>
        <w:rPr>
          <w:i/>
        </w:rPr>
        <w:t>term</w:t>
      </w:r>
      <w:r>
        <w:t xml:space="preserve"> </w:t>
      </w:r>
      <w:r w:rsidRPr="004276A1">
        <w:rPr>
          <w:i/>
        </w:rPr>
        <w:t>accountability</w:t>
      </w:r>
      <w:r>
        <w:t xml:space="preserve"> for current behavior or “insurance-like” incentives to reduce bycatch</w:t>
      </w:r>
      <w:r w:rsidR="00671026">
        <w:t xml:space="preserve">.  </w:t>
      </w:r>
      <w:r>
        <w:t>These allocation incentives promote responsible behavior, are cumulative</w:t>
      </w:r>
      <w:r w:rsidR="0073488B">
        <w:t>,</w:t>
      </w:r>
      <w:r>
        <w:t xml:space="preserve"> and operate at all levels of salmon encounter</w:t>
      </w:r>
      <w:r w:rsidR="00671026">
        <w:t xml:space="preserve">.  </w:t>
      </w:r>
      <w:r w:rsidR="0073488B">
        <w:t>Moreover, these incentives for byca</w:t>
      </w:r>
      <w:r>
        <w:t xml:space="preserve">tch avoidance </w:t>
      </w:r>
      <w:r w:rsidR="0073488B">
        <w:t>are strongest at low level of salmon encounter</w:t>
      </w:r>
      <w:r w:rsidR="00671026">
        <w:t xml:space="preserve">.  </w:t>
      </w:r>
      <w:r>
        <w:t xml:space="preserve">Avoiding bycatch in low encounter years creates “insurance” for moderate-to-high-encounter years when credits may otherwise be unavailable: times when many vessels would otherwise deplete their encounter credits before they can fully harvest their </w:t>
      </w:r>
      <w:r w:rsidR="00BD5F36">
        <w:t>Pollock</w:t>
      </w:r>
      <w:r>
        <w:t xml:space="preserve"> quota</w:t>
      </w:r>
      <w:r w:rsidR="00671026">
        <w:t xml:space="preserve">.  </w:t>
      </w:r>
      <w:r>
        <w:t>With this allocation scheme, the financial benefits of having additional encounter credits can be considerable</w:t>
      </w:r>
      <w:r w:rsidR="00671026">
        <w:t xml:space="preserve">.  </w:t>
      </w:r>
      <w:r>
        <w:t xml:space="preserve">It is shown that even with a </w:t>
      </w:r>
      <w:r w:rsidR="00203A40">
        <w:t xml:space="preserve">hardcap of </w:t>
      </w:r>
      <w:r>
        <w:t>68,392, this simple ITEC trading plan can increase industry revenues and reduce bycatch even without explicit behavioral changes, and that more dramatic cumulative benefits accrue when the incentives are explicitly acknowledged.</w:t>
      </w:r>
    </w:p>
    <w:p w:rsidR="006A3A9B" w:rsidRDefault="006A3A9B"/>
    <w:p w:rsidR="006A3A9B" w:rsidRDefault="006A3A9B">
      <w:r>
        <w:t xml:space="preserve">This analysis will focus on the Inshore </w:t>
      </w:r>
      <w:r w:rsidR="00335029">
        <w:t>Catcher-Vessel s</w:t>
      </w:r>
      <w:r>
        <w:t xml:space="preserve">ector using annual public data on </w:t>
      </w:r>
      <w:r w:rsidR="00BD5F36">
        <w:t>Pollock</w:t>
      </w:r>
      <w:r>
        <w:t xml:space="preserve"> harvests and </w:t>
      </w:r>
      <w:r w:rsidR="00BD5F36">
        <w:t>Chinook</w:t>
      </w:r>
      <w:r>
        <w:t xml:space="preserve"> encounters from 2003-2007, and in part from daily data from 2000-2007 provided by Sea State Inc.</w:t>
      </w:r>
    </w:p>
    <w:p w:rsidR="006A3A9B" w:rsidRPr="00392BD2" w:rsidRDefault="006A3A9B" w:rsidP="00ED0D55">
      <w:pPr>
        <w:rPr>
          <w:sz w:val="28"/>
        </w:rPr>
      </w:pPr>
      <w:r w:rsidRPr="0062509E">
        <w:br w:type="page"/>
      </w:r>
      <w:r w:rsidRPr="00ED0D55">
        <w:t>I</w:t>
      </w:r>
      <w:r w:rsidR="00C43E03" w:rsidRPr="00ED0D55">
        <w:t>.</w:t>
      </w:r>
      <w:r w:rsidR="00C43E03" w:rsidRPr="00ED0D55">
        <w:tab/>
      </w:r>
      <w:r w:rsidR="004A7770" w:rsidRPr="004A7770">
        <w:rPr>
          <w:sz w:val="28"/>
        </w:rPr>
        <w:t>Basic Elements of the Plan</w:t>
      </w:r>
    </w:p>
    <w:p w:rsidR="006A3A9B" w:rsidRDefault="006A3A9B"/>
    <w:p w:rsidR="006A3A9B" w:rsidRPr="003904C4" w:rsidRDefault="004A7770" w:rsidP="006A3A9B">
      <w:pPr>
        <w:rPr>
          <w:b/>
        </w:rPr>
      </w:pPr>
      <w:r w:rsidRPr="004A7770">
        <w:rPr>
          <w:b/>
        </w:rPr>
        <w:t>1) Initial Sector Allocation:</w:t>
      </w:r>
    </w:p>
    <w:p w:rsidR="006A3A9B" w:rsidRDefault="006A3A9B" w:rsidP="00ED0D55"/>
    <w:p w:rsidR="006A3A9B" w:rsidRDefault="006A3A9B" w:rsidP="00ED0D55">
      <w:r>
        <w:t xml:space="preserve">Sectors are given fixed annual allocations of salmon encounter (bycatch) credits (1 ITEC = 1 </w:t>
      </w:r>
      <w:r w:rsidR="00BD5F36">
        <w:t>Chinook</w:t>
      </w:r>
      <w:r>
        <w:t>) in amounts as described in the C-2 motion document under the industry-wide hardcap of 68,392</w:t>
      </w:r>
      <w:r w:rsidR="00671026">
        <w:t xml:space="preserve">.  </w:t>
      </w:r>
      <w:r>
        <w:t>For this analysis, the Inshore Catcher</w:t>
      </w:r>
      <w:r w:rsidR="006274FB">
        <w:t xml:space="preserve">-Vessel </w:t>
      </w:r>
      <w:r>
        <w:t>sector receives 38,059 credits</w:t>
      </w:r>
      <w:r w:rsidR="00A50BAC">
        <w:t>,</w:t>
      </w:r>
      <w:r>
        <w:t xml:space="preserve"> of which 23,841 are reserved for the A-season and an additional 14,218 credits are allotted at the start of the B-season</w:t>
      </w:r>
      <w:r w:rsidR="00671026">
        <w:t xml:space="preserve">.  </w:t>
      </w:r>
    </w:p>
    <w:p w:rsidR="006A3A9B" w:rsidRDefault="006A3A9B" w:rsidP="00ED0D55"/>
    <w:p w:rsidR="006A3A9B" w:rsidRPr="003904C4" w:rsidRDefault="004A7770" w:rsidP="006A3A9B">
      <w:pPr>
        <w:rPr>
          <w:b/>
        </w:rPr>
      </w:pPr>
      <w:r w:rsidRPr="004A7770">
        <w:rPr>
          <w:b/>
        </w:rPr>
        <w:t>2) Legacy Vessel Allocation: (a key element)</w:t>
      </w:r>
    </w:p>
    <w:p w:rsidR="006A3A9B" w:rsidRPr="003904C4" w:rsidRDefault="006A3A9B" w:rsidP="00ED0D55">
      <w:pPr>
        <w:rPr>
          <w:b/>
        </w:rPr>
      </w:pPr>
    </w:p>
    <w:p w:rsidR="006A3A9B" w:rsidRDefault="006A3A9B" w:rsidP="00392BD2">
      <w:pPr>
        <w:numPr>
          <w:ins w:id="0" w:author="Unknown"/>
        </w:numPr>
      </w:pPr>
      <w:r>
        <w:t>Individual vessel allocations of ITEC are made separately for each season (A and B-season computed separately)</w:t>
      </w:r>
      <w:r w:rsidRPr="003E17F5">
        <w:rPr>
          <w:vertAlign w:val="superscript"/>
        </w:rPr>
        <w:footnoteReference w:id="6"/>
      </w:r>
      <w:r w:rsidRPr="003E17F5">
        <w:rPr>
          <w:vertAlign w:val="superscript"/>
        </w:rPr>
        <w:t xml:space="preserve"> </w:t>
      </w:r>
      <w:r>
        <w:t>and it is assumed that 100% of any remaining A-season credits are carried forward to the B-season</w:t>
      </w:r>
      <w:r w:rsidR="00671026">
        <w:t xml:space="preserve">.  </w:t>
      </w:r>
      <w:r w:rsidR="000915B1">
        <w:t xml:space="preserve">A </w:t>
      </w:r>
      <w:r>
        <w:t xml:space="preserve">100% carry-forward </w:t>
      </w:r>
      <w:r w:rsidR="000915B1">
        <w:t>rule creates</w:t>
      </w:r>
      <w:r>
        <w:t xml:space="preserve"> incentive to avoid bycatch in the A-season and keeps ITEC prices high at the end of A-season because of the uncertainty in bycatch levels that will occur in the B season</w:t>
      </w:r>
      <w:r w:rsidR="00671026">
        <w:t xml:space="preserve">.  </w:t>
      </w:r>
      <w:r w:rsidR="00392BD2">
        <w:t>It builds additional incentive for careful fishing (conservation of salmon credits) in the A-season, by providing additional insurance for completing the B-season pollock harvest: a short-term interseasonal incentive.</w:t>
      </w:r>
    </w:p>
    <w:p w:rsidR="006A3A9B" w:rsidRDefault="006A3A9B" w:rsidP="00ED0D55"/>
    <w:p w:rsidR="006A3A9B" w:rsidRDefault="006A3A9B" w:rsidP="00ED0D55">
      <w:r>
        <w:t xml:space="preserve">A key provision is a formula to reward vessels with low </w:t>
      </w:r>
      <w:r w:rsidR="00BD5F36">
        <w:t>Chinook</w:t>
      </w:r>
      <w:r>
        <w:t xml:space="preserve"> encounter rates by reallocating extra encounter credits the following year, and conversely penalize vessels with high </w:t>
      </w:r>
      <w:r w:rsidR="00281777">
        <w:t xml:space="preserve">encounter </w:t>
      </w:r>
      <w:r>
        <w:t>rates</w:t>
      </w:r>
      <w:r w:rsidR="00671026">
        <w:t xml:space="preserve">.  </w:t>
      </w:r>
      <w:r>
        <w:t xml:space="preserve">This creates several different incentives to lower bycatch, including having extra credits as insurance against costly moderate to high salmon abundance years (times when </w:t>
      </w:r>
      <w:r w:rsidR="00381AFF">
        <w:t>additional</w:t>
      </w:r>
      <w:r w:rsidR="005268EA">
        <w:t xml:space="preserve"> </w:t>
      </w:r>
      <w:r w:rsidR="00381AFF">
        <w:t xml:space="preserve">ITEC </w:t>
      </w:r>
      <w:r>
        <w:t xml:space="preserve">are needed to finish </w:t>
      </w:r>
      <w:r w:rsidR="00381AFF">
        <w:t>one’s Pollock allocation</w:t>
      </w:r>
      <w:r>
        <w:t xml:space="preserve">, </w:t>
      </w:r>
      <w:r w:rsidR="00381AFF">
        <w:t>but</w:t>
      </w:r>
      <w:r w:rsidR="005268EA">
        <w:t xml:space="preserve"> </w:t>
      </w:r>
      <w:r>
        <w:t>may not be widely available for sale).</w:t>
      </w:r>
    </w:p>
    <w:p w:rsidR="006A3A9B" w:rsidRDefault="006A3A9B" w:rsidP="00ED0D55"/>
    <w:p w:rsidR="006A3A9B" w:rsidRDefault="006A3A9B" w:rsidP="00ED0D55">
      <w:r>
        <w:t xml:space="preserve">At the start of each season credits are distributed to the individual vessels via the coops according to an allocation formula that takes three factors into account for that vessel: </w:t>
      </w:r>
    </w:p>
    <w:p w:rsidR="006A3A9B" w:rsidRDefault="006A3A9B" w:rsidP="00ED0D55"/>
    <w:p w:rsidR="006A3A9B" w:rsidRDefault="00BD5F36" w:rsidP="0071302D">
      <w:pPr>
        <w:pStyle w:val="ListParagraph"/>
        <w:numPr>
          <w:ilvl w:val="0"/>
          <w:numId w:val="26"/>
        </w:numPr>
        <w:tabs>
          <w:tab w:val="left" w:pos="900"/>
        </w:tabs>
        <w:ind w:left="900" w:hanging="540"/>
      </w:pPr>
      <w:r>
        <w:t>Pollock</w:t>
      </w:r>
      <w:r w:rsidR="006A3A9B">
        <w:t xml:space="preserve"> quota for the season</w:t>
      </w:r>
    </w:p>
    <w:p w:rsidR="006A3A9B" w:rsidRDefault="006A3A9B" w:rsidP="0071302D">
      <w:pPr>
        <w:pStyle w:val="ListParagraph"/>
        <w:numPr>
          <w:ilvl w:val="0"/>
          <w:numId w:val="26"/>
        </w:numPr>
        <w:tabs>
          <w:tab w:val="left" w:pos="900"/>
        </w:tabs>
        <w:ind w:left="900" w:hanging="540"/>
      </w:pPr>
      <w:r>
        <w:t xml:space="preserve">previous year’s </w:t>
      </w:r>
      <w:r w:rsidR="00D233B0">
        <w:t>proportional</w:t>
      </w:r>
      <w:r w:rsidR="00FD3C03">
        <w:t xml:space="preserve"> </w:t>
      </w:r>
      <w:r w:rsidR="00F267B1">
        <w:t>allocation factor</w:t>
      </w:r>
      <w:r>
        <w:t xml:space="preserve"> for the season (season specific legacy)</w:t>
      </w:r>
    </w:p>
    <w:p w:rsidR="006A3A9B" w:rsidRDefault="006A3A9B" w:rsidP="0071302D">
      <w:pPr>
        <w:pStyle w:val="ListParagraph"/>
        <w:numPr>
          <w:ilvl w:val="0"/>
          <w:numId w:val="26"/>
        </w:numPr>
        <w:tabs>
          <w:tab w:val="left" w:pos="900"/>
        </w:tabs>
        <w:ind w:left="900" w:hanging="540"/>
      </w:pPr>
      <w:r>
        <w:t xml:space="preserve">previous year’s </w:t>
      </w:r>
      <w:r w:rsidR="00401C8E">
        <w:t xml:space="preserve">relative </w:t>
      </w:r>
      <w:r>
        <w:t>bycatch rate for the season (season specific bycatch)</w:t>
      </w:r>
    </w:p>
    <w:p w:rsidR="006A3A9B" w:rsidRDefault="006A3A9B" w:rsidP="00ED0D55"/>
    <w:p w:rsidR="006A3A9B" w:rsidRDefault="006A3A9B" w:rsidP="00ED0D55">
      <w:r>
        <w:t>This is summarized in the following general formula:</w:t>
      </w:r>
    </w:p>
    <w:p w:rsidR="006A3A9B" w:rsidRDefault="006A3A9B" w:rsidP="00ED0D55"/>
    <w:p w:rsidR="006A3A9B" w:rsidRDefault="006A3A9B" w:rsidP="00ED0D55">
      <w:r>
        <w:t>P</w:t>
      </w:r>
      <w:r w:rsidR="0069763A">
        <w:rPr>
          <w:vertAlign w:val="subscript"/>
        </w:rPr>
        <w:t>s,</w:t>
      </w:r>
      <w:r w:rsidR="00277D1E">
        <w:rPr>
          <w:vertAlign w:val="subscript"/>
        </w:rPr>
        <w:t xml:space="preserve"> </w:t>
      </w:r>
      <w:r w:rsidRPr="0069763A">
        <w:rPr>
          <w:vertAlign w:val="subscript"/>
        </w:rPr>
        <w:t>y, i</w:t>
      </w:r>
      <w:r>
        <w:t xml:space="preserve"> =  α+ β</w:t>
      </w:r>
      <w:r w:rsidR="004D730D">
        <w:t xml:space="preserve"> </w:t>
      </w:r>
      <w:r>
        <w:t>P</w:t>
      </w:r>
      <w:r w:rsidRPr="0069763A">
        <w:rPr>
          <w:vertAlign w:val="subscript"/>
        </w:rPr>
        <w:t>s, y-1, i</w:t>
      </w:r>
      <w:r>
        <w:t xml:space="preserve"> + γ</w:t>
      </w:r>
      <w:r w:rsidR="004D730D">
        <w:t xml:space="preserve"> </w:t>
      </w:r>
      <w:r>
        <w:t>Q</w:t>
      </w:r>
      <w:r w:rsidRPr="0069763A">
        <w:rPr>
          <w:vertAlign w:val="subscript"/>
        </w:rPr>
        <w:t xml:space="preserve">s, y-1, </w:t>
      </w:r>
      <w:r w:rsidR="00AC3605" w:rsidRPr="0069763A">
        <w:rPr>
          <w:vertAlign w:val="subscript"/>
        </w:rPr>
        <w:t>i</w:t>
      </w:r>
      <w:r w:rsidR="00AC3605">
        <w:tab/>
      </w:r>
      <w:r w:rsidR="00907C81">
        <w:tab/>
      </w:r>
      <w:r w:rsidR="00907C81">
        <w:tab/>
      </w:r>
      <w:r w:rsidR="00907C81">
        <w:tab/>
      </w:r>
      <w:r w:rsidR="00907C81">
        <w:tab/>
      </w:r>
      <w:r w:rsidR="00907C81">
        <w:tab/>
      </w:r>
      <w:r w:rsidR="00907C81">
        <w:tab/>
      </w:r>
      <w:r>
        <w:t>(1)</w:t>
      </w:r>
    </w:p>
    <w:p w:rsidR="006A3A9B" w:rsidRDefault="006A3A9B" w:rsidP="00ED0D55"/>
    <w:p w:rsidR="006A3A9B" w:rsidRDefault="006A3A9B" w:rsidP="00ED0D55">
      <w:r>
        <w:t>where P</w:t>
      </w:r>
      <w:r w:rsidR="00277D1E" w:rsidRPr="00785993">
        <w:rPr>
          <w:vertAlign w:val="subscript"/>
        </w:rPr>
        <w:t xml:space="preserve">s, </w:t>
      </w:r>
      <w:r w:rsidR="00647DEA" w:rsidRPr="00785993">
        <w:rPr>
          <w:vertAlign w:val="subscript"/>
        </w:rPr>
        <w:t>y</w:t>
      </w:r>
      <w:r w:rsidRPr="00785993">
        <w:rPr>
          <w:vertAlign w:val="subscript"/>
        </w:rPr>
        <w:t>, i</w:t>
      </w:r>
      <w:r w:rsidR="00452978">
        <w:t xml:space="preserve"> is the </w:t>
      </w:r>
      <w:r w:rsidR="003435D1">
        <w:t xml:space="preserve">proportional allocation factor </w:t>
      </w:r>
      <w:r w:rsidR="00BC1485">
        <w:t>for vessel i for</w:t>
      </w:r>
      <w:r>
        <w:t xml:space="preserve"> season s (i.e., A-season or B-season) </w:t>
      </w:r>
      <w:r w:rsidR="00CF4C50">
        <w:t>of</w:t>
      </w:r>
      <w:r>
        <w:t xml:space="preserve"> year y</w:t>
      </w:r>
      <w:r w:rsidR="00671026">
        <w:t xml:space="preserve">.  </w:t>
      </w:r>
      <w:r w:rsidR="00D37381">
        <w:t>T</w:t>
      </w:r>
      <w:r>
        <w:t>he constants α, β and γ are proportional weights that sum to 1 (see Appendix A for complete formula)</w:t>
      </w:r>
      <w:r w:rsidR="00671026">
        <w:t xml:space="preserve">.  </w:t>
      </w:r>
      <w:r>
        <w:t xml:space="preserve">For simplicity, the analyses based on annual data shown here use yearly averages (dropping </w:t>
      </w:r>
      <w:r w:rsidRPr="00ED0D55">
        <w:t>i</w:t>
      </w:r>
      <w:r>
        <w:t>), and the results have the same qualitative behavior as those based on daily/seasonal data</w:t>
      </w:r>
      <w:r w:rsidR="00671026">
        <w:t xml:space="preserve">.  </w:t>
      </w:r>
      <w:r>
        <w:t xml:space="preserve">The first term α is the weight given to the Pollock quota, the second term β is the weight given to the previous year’s </w:t>
      </w:r>
      <w:r w:rsidR="005A7B22">
        <w:t xml:space="preserve">proportional </w:t>
      </w:r>
      <w:r>
        <w:t>allocation factor P</w:t>
      </w:r>
      <w:r w:rsidRPr="005A7B22">
        <w:rPr>
          <w:vertAlign w:val="subscript"/>
        </w:rPr>
        <w:t>s, y-1, i</w:t>
      </w:r>
      <w:r>
        <w:t xml:space="preserve"> (the so-called “legacy” term), and γ is the weight given to the bycatch function Q</w:t>
      </w:r>
      <w:r w:rsidRPr="006F3FF7">
        <w:rPr>
          <w:vertAlign w:val="subscript"/>
        </w:rPr>
        <w:t>s,</w:t>
      </w:r>
      <w:r w:rsidR="006F3FF7">
        <w:rPr>
          <w:vertAlign w:val="subscript"/>
        </w:rPr>
        <w:t xml:space="preserve"> </w:t>
      </w:r>
      <w:r w:rsidRPr="006F3FF7">
        <w:rPr>
          <w:vertAlign w:val="subscript"/>
        </w:rPr>
        <w:t xml:space="preserve">y-1, </w:t>
      </w:r>
      <w:r w:rsidR="006F3FF7">
        <w:rPr>
          <w:vertAlign w:val="subscript"/>
        </w:rPr>
        <w:t>i</w:t>
      </w:r>
      <w:r>
        <w:t>, which can take any sensible monotonic form that penalizes high bycatch rates.</w:t>
      </w:r>
    </w:p>
    <w:p w:rsidR="006A3A9B" w:rsidRDefault="006A3A9B" w:rsidP="00ED0D55"/>
    <w:p w:rsidR="006A3A9B" w:rsidRDefault="006A3A9B" w:rsidP="00ED0D55">
      <w:r>
        <w:t>Here we will consider the specific case where the bycatch function is linear of the form Q</w:t>
      </w:r>
      <w:r w:rsidR="004D730D" w:rsidRPr="004D730D">
        <w:rPr>
          <w:vertAlign w:val="subscript"/>
        </w:rPr>
        <w:t>s,y-1, i</w:t>
      </w:r>
      <w:r>
        <w:t xml:space="preserve"> = δ + ε</w:t>
      </w:r>
      <w:r w:rsidR="004D730D">
        <w:t xml:space="preserve"> </w:t>
      </w:r>
      <w:r>
        <w:t>p</w:t>
      </w:r>
      <w:r w:rsidRPr="004D730D">
        <w:rPr>
          <w:vertAlign w:val="subscript"/>
        </w:rPr>
        <w:t>i</w:t>
      </w:r>
      <w:r>
        <w:t xml:space="preserve">  where δ and ε are constants and p</w:t>
      </w:r>
      <w:r w:rsidRPr="00925BCD">
        <w:rPr>
          <w:vertAlign w:val="subscript"/>
        </w:rPr>
        <w:t>i</w:t>
      </w:r>
      <w:r>
        <w:t xml:space="preserve"> is the penalty value for vessel i computed via a penalty function dependent upon the relative bycatch rate of vessel i</w:t>
      </w:r>
      <w:r w:rsidR="00671026">
        <w:t xml:space="preserve">.  </w:t>
      </w:r>
      <w:r>
        <w:t xml:space="preserve">(See Appendix A for </w:t>
      </w:r>
      <w:r w:rsidR="00343487">
        <w:t>a detailed description of calculations</w:t>
      </w:r>
      <w:r>
        <w:t>)</w:t>
      </w:r>
      <w:r w:rsidR="00671026">
        <w:t xml:space="preserve">.  </w:t>
      </w:r>
      <w:r>
        <w:t>In addition, two different weighting schemes will be considered that alter the importance of the legacy component: when α=β=γ=1/3 (equal weighting) and α=γ=1/4, β=1/2 (augmented legacy weighting), and where δ=1/3 and ε=4/3</w:t>
      </w:r>
      <w:r w:rsidR="00671026">
        <w:t xml:space="preserve">.  </w:t>
      </w:r>
      <w:r>
        <w:t>That is, we will consider</w:t>
      </w:r>
    </w:p>
    <w:p w:rsidR="006A3A9B" w:rsidRDefault="006A3A9B" w:rsidP="00ED0D55"/>
    <w:p w:rsidR="006A3A9B" w:rsidRPr="0062509E" w:rsidRDefault="006A3A9B" w:rsidP="00ED0D55">
      <w:r>
        <w:t>P</w:t>
      </w:r>
      <w:r w:rsidR="00A4190F" w:rsidRPr="00A4190F">
        <w:rPr>
          <w:vertAlign w:val="subscript"/>
        </w:rPr>
        <w:t xml:space="preserve">s, </w:t>
      </w:r>
      <w:r w:rsidRPr="00A4190F">
        <w:rPr>
          <w:vertAlign w:val="subscript"/>
        </w:rPr>
        <w:t>y, i</w:t>
      </w:r>
      <w:r>
        <w:t xml:space="preserve"> = 1/3+ 1/3</w:t>
      </w:r>
      <w:r w:rsidR="00A4190F">
        <w:t xml:space="preserve"> </w:t>
      </w:r>
      <w:r>
        <w:t>P</w:t>
      </w:r>
      <w:r w:rsidRPr="00A4190F">
        <w:rPr>
          <w:vertAlign w:val="subscript"/>
        </w:rPr>
        <w:t>s, y-1, i</w:t>
      </w:r>
      <w:r>
        <w:t xml:space="preserve"> + 1/3</w:t>
      </w:r>
      <w:r w:rsidR="00A4190F">
        <w:t xml:space="preserve"> </w:t>
      </w:r>
      <w:r>
        <w:t>Q</w:t>
      </w:r>
      <w:r w:rsidRPr="00A4190F">
        <w:rPr>
          <w:vertAlign w:val="subscript"/>
        </w:rPr>
        <w:t>s, y-1, i</w:t>
      </w:r>
      <w:r w:rsidR="008F77C6">
        <w:tab/>
      </w:r>
      <w:r w:rsidR="00167642">
        <w:tab/>
      </w:r>
      <w:r w:rsidR="00167642">
        <w:tab/>
      </w:r>
      <w:r w:rsidR="00167642">
        <w:tab/>
      </w:r>
      <w:r w:rsidR="00167642">
        <w:tab/>
      </w:r>
      <w:r w:rsidR="00167642">
        <w:tab/>
      </w:r>
      <w:r w:rsidR="00167642">
        <w:tab/>
      </w:r>
      <w:r>
        <w:t>(2)</w:t>
      </w:r>
    </w:p>
    <w:p w:rsidR="006A3A9B" w:rsidRDefault="006A3A9B" w:rsidP="00ED0D55"/>
    <w:p w:rsidR="006A3A9B" w:rsidRDefault="006A3A9B" w:rsidP="00ED0D55">
      <w:r>
        <w:t>or the (1/3</w:t>
      </w:r>
      <w:r w:rsidR="00BA41BA">
        <w:t>,</w:t>
      </w:r>
      <w:r w:rsidR="004029FD">
        <w:t xml:space="preserve"> </w:t>
      </w:r>
      <w:r>
        <w:t>1/3, 1/3) “equal” weighting.</w:t>
      </w:r>
    </w:p>
    <w:p w:rsidR="006A3A9B" w:rsidRDefault="006A3A9B" w:rsidP="00ED0D55"/>
    <w:p w:rsidR="006A3A9B" w:rsidRDefault="006A3A9B" w:rsidP="00ED0D55">
      <w:r>
        <w:t>And,</w:t>
      </w:r>
    </w:p>
    <w:p w:rsidR="006A3A9B" w:rsidRDefault="006A3A9B" w:rsidP="00ED0D55"/>
    <w:p w:rsidR="006A3A9B" w:rsidRDefault="00A4190F" w:rsidP="00ED0D55">
      <w:r>
        <w:t>P</w:t>
      </w:r>
      <w:r w:rsidRPr="00A4190F">
        <w:rPr>
          <w:vertAlign w:val="subscript"/>
        </w:rPr>
        <w:t>s, y, i</w:t>
      </w:r>
      <w:r>
        <w:t xml:space="preserve"> </w:t>
      </w:r>
      <w:r w:rsidR="006A3A9B">
        <w:t>= 1/4 + 1/2</w:t>
      </w:r>
      <w:r w:rsidR="00B32860">
        <w:t xml:space="preserve"> </w:t>
      </w:r>
      <w:r w:rsidR="006A3A9B">
        <w:t>P</w:t>
      </w:r>
      <w:r w:rsidR="006A3A9B" w:rsidRPr="00A4190F">
        <w:rPr>
          <w:vertAlign w:val="subscript"/>
        </w:rPr>
        <w:t>s, y-1, i</w:t>
      </w:r>
      <w:r w:rsidR="006A3A9B">
        <w:t xml:space="preserve"> + 1/4</w:t>
      </w:r>
      <w:r>
        <w:t xml:space="preserve"> </w:t>
      </w:r>
      <w:r w:rsidR="006A3A9B">
        <w:t>Q</w:t>
      </w:r>
      <w:r w:rsidR="006A3A9B" w:rsidRPr="00A4190F">
        <w:rPr>
          <w:vertAlign w:val="subscript"/>
        </w:rPr>
        <w:t>s, y-1, i</w:t>
      </w:r>
      <w:r w:rsidR="008F77C6">
        <w:tab/>
      </w:r>
      <w:r w:rsidR="00167642">
        <w:tab/>
      </w:r>
      <w:r w:rsidR="00167642">
        <w:tab/>
      </w:r>
      <w:r w:rsidR="00167642">
        <w:tab/>
      </w:r>
      <w:r w:rsidR="00167642">
        <w:tab/>
      </w:r>
      <w:r w:rsidR="00167642">
        <w:tab/>
      </w:r>
      <w:r w:rsidR="00167642">
        <w:tab/>
      </w:r>
      <w:r w:rsidR="006A3A9B">
        <w:t>(3)</w:t>
      </w:r>
    </w:p>
    <w:p w:rsidR="006A3A9B" w:rsidRDefault="006A3A9B" w:rsidP="00ED0D55"/>
    <w:p w:rsidR="006A3A9B" w:rsidRDefault="00124AE3" w:rsidP="00ED0D55">
      <w:r>
        <w:t xml:space="preserve">or the (1/4, 1/2, </w:t>
      </w:r>
      <w:r w:rsidR="006A3A9B">
        <w:t>1/4) “augmented legacy” weighting.</w:t>
      </w:r>
    </w:p>
    <w:p w:rsidR="006A3A9B" w:rsidRDefault="006A3A9B" w:rsidP="00ED0D55"/>
    <w:p w:rsidR="006A3A9B" w:rsidRDefault="006A3A9B" w:rsidP="00ED0D55">
      <w:r>
        <w:t>Both of these weighting schemes have a lower bound of 2/3 relative to the initial allocation (based on Pollock) and an upper bound of 4/3.</w:t>
      </w:r>
      <w:r w:rsidRPr="00B507C1">
        <w:rPr>
          <w:vertAlign w:val="superscript"/>
        </w:rPr>
        <w:footnoteReference w:id="7"/>
      </w:r>
      <w:r w:rsidR="00B507C1">
        <w:t xml:space="preserve">  </w:t>
      </w:r>
      <w:r>
        <w:t xml:space="preserve">This means that in both formulas (2) and (3) no vessel can lose more than </w:t>
      </w:r>
      <w:r w:rsidR="008401BC">
        <w:t>1</w:t>
      </w:r>
      <w:r>
        <w:t xml:space="preserve">/3 of its initial allocation or gain more than </w:t>
      </w:r>
      <w:r w:rsidR="008401BC">
        <w:t>1</w:t>
      </w:r>
      <w:r>
        <w:t>/3 as insurance against running out of credits in moderate to high salmon abundance years</w:t>
      </w:r>
      <w:r w:rsidR="00671026">
        <w:t xml:space="preserve">.  </w:t>
      </w:r>
      <w:r>
        <w:t>(See Appendix A for a discussion of bounds and weighting formulas)</w:t>
      </w:r>
      <w:r w:rsidR="00671026">
        <w:t xml:space="preserve">.  </w:t>
      </w:r>
      <w:r>
        <w:t>Most of the analyses here are based on the minimal model having equal weights (2)</w:t>
      </w:r>
      <w:r w:rsidR="00671026">
        <w:t xml:space="preserve">.  </w:t>
      </w:r>
      <w:r>
        <w:t>Except for the speed of convergence (speed at which it is possible to recover from a low ranking) the results here do not differ qualitat</w:t>
      </w:r>
      <w:r w:rsidR="005E0648">
        <w:t>ively from (3) (see Appendix A-5</w:t>
      </w:r>
      <w:r>
        <w:t xml:space="preserve"> for a discussion of convergence)</w:t>
      </w:r>
      <w:r w:rsidR="00671026">
        <w:t xml:space="preserve">.  </w:t>
      </w:r>
      <w:r>
        <w:t>However, eqn (3) may be preferable in some cases as discussed below</w:t>
      </w:r>
      <w:r w:rsidR="00671026">
        <w:t xml:space="preserve">.  </w:t>
      </w:r>
      <w:r>
        <w:t>In particular, a higher weight given to the legacy component is a way to minimize the random effects of sampling error in bycatch rates (bad luck encounters) and emphasize the consistent intentional behavioral component of variation in ITEC allocations among vessels</w:t>
      </w:r>
      <w:r w:rsidR="00671026">
        <w:t xml:space="preserve">.  </w:t>
      </w:r>
      <w:r>
        <w:t>That is, a larger β in eqn (1) helps to sort out the behavioral component from the chance component in determining relative seasonal ITEC allocations (penalties and rewards)</w:t>
      </w:r>
      <w:r w:rsidR="00671026">
        <w:t xml:space="preserve">.  </w:t>
      </w:r>
      <w:r w:rsidR="00E532FF">
        <w:t>However, the smaller value for γ creates less yearly incentive to reduce bycatch, as the changes in proportional allocation factor will be smaller.</w:t>
      </w:r>
    </w:p>
    <w:p w:rsidR="006A3A9B" w:rsidRDefault="006A3A9B" w:rsidP="00ED0D55"/>
    <w:p w:rsidR="00143620" w:rsidRDefault="006A3A9B" w:rsidP="00ED0D55">
      <w:r>
        <w:t>Again, it is assumed that these allocation factors are computed separately for each season and that there is100% carry forward of remainder credits from the A-season to the B-season</w:t>
      </w:r>
      <w:r w:rsidR="00671026">
        <w:t xml:space="preserve">.  </w:t>
      </w:r>
      <w:r>
        <w:t xml:space="preserve">In practice, a running tab will be kept </w:t>
      </w:r>
      <w:r w:rsidRPr="00E45121">
        <w:t>to let each vessel know in real-time where it stands with respect to the "expectation" of next year's relative allocation</w:t>
      </w:r>
      <w:r w:rsidR="00671026">
        <w:t xml:space="preserve">.  </w:t>
      </w:r>
      <w:r w:rsidRPr="00E45121">
        <w:t>This way there are no surprises, and people will be informed and better motivated</w:t>
      </w:r>
      <w:r w:rsidR="00671026">
        <w:t xml:space="preserve">.  </w:t>
      </w:r>
      <w:r w:rsidRPr="00E45121">
        <w:t>Each vessel can know where it stands relative to the sector (</w:t>
      </w:r>
      <w:r>
        <w:t xml:space="preserve">presumably </w:t>
      </w:r>
      <w:r w:rsidR="008401BC">
        <w:t>only the data on fleet-wide bycatch will be available to each vessel, with individual vessel performance remaining private information</w:t>
      </w:r>
      <w:r w:rsidRPr="00E45121">
        <w:t>).</w:t>
      </w:r>
    </w:p>
    <w:p w:rsidR="00143620" w:rsidRDefault="00143620" w:rsidP="00F74532"/>
    <w:p w:rsidR="00143620" w:rsidRDefault="00281C50" w:rsidP="00F74532">
      <w:r>
        <w:t>A useful</w:t>
      </w:r>
      <w:r w:rsidR="00C45A8A">
        <w:t xml:space="preserve"> degenerate</w:t>
      </w:r>
      <w:r w:rsidR="00143620">
        <w:t xml:space="preserve"> case of the general </w:t>
      </w:r>
      <w:r w:rsidR="00106929">
        <w:t xml:space="preserve">Legacy Allocation formula (1), </w:t>
      </w:r>
      <w:r w:rsidR="00143620">
        <w:t>P</w:t>
      </w:r>
      <w:r w:rsidR="00106929" w:rsidRPr="00106929">
        <w:rPr>
          <w:vertAlign w:val="subscript"/>
        </w:rPr>
        <w:t xml:space="preserve">s, </w:t>
      </w:r>
      <w:r w:rsidR="00143620" w:rsidRPr="00106929">
        <w:rPr>
          <w:vertAlign w:val="subscript"/>
        </w:rPr>
        <w:t>y, i</w:t>
      </w:r>
      <w:r w:rsidR="00143620">
        <w:t xml:space="preserve"> =  α + </w:t>
      </w:r>
      <w:r w:rsidR="00143620" w:rsidRPr="00143620">
        <w:t>β</w:t>
      </w:r>
      <w:r w:rsidR="00106929">
        <w:t xml:space="preserve"> </w:t>
      </w:r>
      <w:r w:rsidR="00143620">
        <w:t>P</w:t>
      </w:r>
      <w:r w:rsidR="00143620" w:rsidRPr="00106929">
        <w:rPr>
          <w:vertAlign w:val="subscript"/>
        </w:rPr>
        <w:t>s, y-1, i</w:t>
      </w:r>
      <w:r w:rsidR="00143620">
        <w:t xml:space="preserve"> + γ</w:t>
      </w:r>
      <w:r w:rsidR="00106929">
        <w:t xml:space="preserve"> </w:t>
      </w:r>
      <w:r w:rsidR="00143620">
        <w:t>Q</w:t>
      </w:r>
      <w:r w:rsidR="00143620" w:rsidRPr="00106929">
        <w:rPr>
          <w:vertAlign w:val="subscript"/>
        </w:rPr>
        <w:t>s, y-1, i</w:t>
      </w:r>
      <w:r w:rsidR="00143620">
        <w:t xml:space="preserve"> , is when α = 0 and </w:t>
      </w:r>
      <w:r w:rsidR="00143620" w:rsidRPr="00143620">
        <w:t>β</w:t>
      </w:r>
      <w:r w:rsidR="00B03642">
        <w:t xml:space="preserve"> = γ</w:t>
      </w:r>
      <w:r w:rsidR="00143620">
        <w:t xml:space="preserve"> = 1:</w:t>
      </w:r>
    </w:p>
    <w:p w:rsidR="00143620" w:rsidRDefault="00143620" w:rsidP="00F74532"/>
    <w:p w:rsidR="00143620" w:rsidRPr="00ED0D55" w:rsidRDefault="00143620" w:rsidP="00F74532">
      <w:pPr>
        <w:ind w:firstLine="360"/>
      </w:pPr>
      <w:r>
        <w:t>P</w:t>
      </w:r>
      <w:r w:rsidR="0005214D" w:rsidRPr="0005214D">
        <w:rPr>
          <w:vertAlign w:val="subscript"/>
        </w:rPr>
        <w:t xml:space="preserve">s, </w:t>
      </w:r>
      <w:r w:rsidRPr="0005214D">
        <w:rPr>
          <w:vertAlign w:val="subscript"/>
        </w:rPr>
        <w:t>y, i</w:t>
      </w:r>
      <w:r w:rsidR="0005214D">
        <w:t xml:space="preserve"> =</w:t>
      </w:r>
      <w:r>
        <w:t xml:space="preserve"> P</w:t>
      </w:r>
      <w:r w:rsidRPr="0005214D">
        <w:rPr>
          <w:vertAlign w:val="subscript"/>
        </w:rPr>
        <w:t>s, y-1, i</w:t>
      </w:r>
      <w:r w:rsidR="00B03642">
        <w:t xml:space="preserve"> + </w:t>
      </w:r>
      <w:r>
        <w:t>Q</w:t>
      </w:r>
      <w:r w:rsidRPr="0005214D">
        <w:rPr>
          <w:vertAlign w:val="subscript"/>
        </w:rPr>
        <w:t xml:space="preserve">s, y-1, </w:t>
      </w:r>
      <w:r w:rsidR="00AA6F3F" w:rsidRPr="0005214D">
        <w:rPr>
          <w:vertAlign w:val="subscript"/>
        </w:rPr>
        <w:t>i</w:t>
      </w:r>
      <w:r w:rsidRPr="00ED0D55">
        <w:tab/>
      </w:r>
      <w:r w:rsidRPr="00ED0D55">
        <w:tab/>
      </w:r>
      <w:r w:rsidRPr="00ED0D55">
        <w:tab/>
      </w:r>
      <w:r w:rsidRPr="00ED0D55">
        <w:tab/>
      </w:r>
      <w:r w:rsidRPr="00ED0D55">
        <w:tab/>
      </w:r>
      <w:r w:rsidRPr="00ED0D55">
        <w:tab/>
      </w:r>
      <w:r w:rsidRPr="00ED0D55">
        <w:tab/>
      </w:r>
      <w:r w:rsidR="0005214D">
        <w:tab/>
      </w:r>
      <w:r w:rsidRPr="00143620">
        <w:t>(4)</w:t>
      </w:r>
    </w:p>
    <w:p w:rsidR="00143620" w:rsidRDefault="00143620" w:rsidP="00F74532"/>
    <w:p w:rsidR="00996DCE" w:rsidRDefault="00AA6F3F" w:rsidP="00F74532">
      <w:r>
        <w:t xml:space="preserve">Here the </w:t>
      </w:r>
      <w:r w:rsidR="00B03642">
        <w:t xml:space="preserve">relative </w:t>
      </w:r>
      <w:r>
        <w:t>legacy weight is adjusted via the</w:t>
      </w:r>
      <w:r w:rsidR="0006048C">
        <w:t xml:space="preserve"> bycatch function, Q, which will have</w:t>
      </w:r>
      <w:r w:rsidR="00B03642">
        <w:t xml:space="preserve"> a d</w:t>
      </w:r>
      <w:r w:rsidR="00652891">
        <w:t>ifferent form</w:t>
      </w:r>
      <w:r w:rsidR="00CA5762">
        <w:t xml:space="preserve"> than </w:t>
      </w:r>
      <w:r w:rsidR="00B03642">
        <w:t>discussed above</w:t>
      </w:r>
      <w:r w:rsidR="00671026">
        <w:t xml:space="preserve">.  </w:t>
      </w:r>
      <w:r w:rsidR="00034EDF">
        <w:t xml:space="preserve">Case </w:t>
      </w:r>
      <w:r w:rsidR="00C45A8A">
        <w:t>(4) describes</w:t>
      </w:r>
      <w:r w:rsidR="00B03642">
        <w:t xml:space="preserve"> a</w:t>
      </w:r>
      <w:r w:rsidR="00B2748C">
        <w:t xml:space="preserve"> simple </w:t>
      </w:r>
      <w:r w:rsidR="009E48E9">
        <w:t xml:space="preserve">random walk </w:t>
      </w:r>
      <w:r w:rsidR="00034EDF">
        <w:t>where the proportional allocation factor</w:t>
      </w:r>
      <w:r w:rsidR="00C45A8A">
        <w:t xml:space="preserve"> P</w:t>
      </w:r>
      <w:r w:rsidR="00C45A8A" w:rsidRPr="00417BD4">
        <w:rPr>
          <w:vertAlign w:val="subscript"/>
        </w:rPr>
        <w:t>y</w:t>
      </w:r>
      <w:r w:rsidR="00034EDF">
        <w:t xml:space="preserve"> </w:t>
      </w:r>
      <w:r w:rsidR="00C45A8A">
        <w:t>,</w:t>
      </w:r>
      <w:r w:rsidR="00034EDF">
        <w:t xml:space="preserve"> </w:t>
      </w:r>
      <w:r w:rsidR="00B2748C">
        <w:t xml:space="preserve">depends </w:t>
      </w:r>
      <w:r w:rsidR="005176C5">
        <w:t xml:space="preserve">only </w:t>
      </w:r>
      <w:r w:rsidR="00B2748C">
        <w:t xml:space="preserve">on the last value </w:t>
      </w:r>
      <w:r w:rsidR="00034EDF">
        <w:t>P</w:t>
      </w:r>
      <w:r w:rsidR="00B2748C" w:rsidRPr="005176C5">
        <w:rPr>
          <w:vertAlign w:val="subscript"/>
        </w:rPr>
        <w:t>y-1</w:t>
      </w:r>
      <w:r w:rsidR="00034EDF" w:rsidRPr="00ED0D55">
        <w:t xml:space="preserve"> </w:t>
      </w:r>
      <w:r w:rsidR="00B2748C">
        <w:t>, a</w:t>
      </w:r>
      <w:r w:rsidR="00034EDF">
        <w:t xml:space="preserve">nd </w:t>
      </w:r>
      <w:r w:rsidR="00C45A8A">
        <w:t>the bycatch function</w:t>
      </w:r>
      <w:r w:rsidR="000703D1">
        <w:t>, Q</w:t>
      </w:r>
      <w:r w:rsidR="00671026">
        <w:t xml:space="preserve">.  </w:t>
      </w:r>
      <w:r w:rsidR="000703D1">
        <w:t>The</w:t>
      </w:r>
      <w:r w:rsidR="00B2748C">
        <w:t xml:space="preserve"> </w:t>
      </w:r>
      <w:r w:rsidR="00673A63">
        <w:t xml:space="preserve">specific </w:t>
      </w:r>
      <w:r w:rsidR="00B2748C">
        <w:t>form of Q can be anything</w:t>
      </w:r>
      <w:r w:rsidR="00C45A8A">
        <w:t xml:space="preserve"> sensible</w:t>
      </w:r>
      <w:r w:rsidR="00B2748C">
        <w:t xml:space="preserve"> that transforms a penalty </w:t>
      </w:r>
      <w:r w:rsidR="00C45A8A">
        <w:t>function</w:t>
      </w:r>
      <w:r w:rsidR="00B2748C">
        <w:t xml:space="preserve"> to a </w:t>
      </w:r>
      <w:r w:rsidR="00541516">
        <w:t>proportion</w:t>
      </w:r>
      <w:r w:rsidR="00C93525">
        <w:t>al</w:t>
      </w:r>
      <w:r w:rsidR="00541516">
        <w:t>-</w:t>
      </w:r>
      <w:r w:rsidR="00C45A8A">
        <w:t xml:space="preserve">factor reflecting the </w:t>
      </w:r>
      <w:r w:rsidR="00B2748C">
        <w:t xml:space="preserve">fractional gain or </w:t>
      </w:r>
      <w:r w:rsidR="00C45A8A">
        <w:t>loss in ITEC the following year (</w:t>
      </w:r>
      <w:r w:rsidR="0060428F">
        <w:t>see</w:t>
      </w:r>
      <w:r w:rsidR="00652891">
        <w:t xml:space="preserve"> </w:t>
      </w:r>
      <w:r w:rsidR="00FF660F">
        <w:t>Appendix A</w:t>
      </w:r>
      <w:r w:rsidR="0060428F">
        <w:t xml:space="preserve"> for further details</w:t>
      </w:r>
      <w:r w:rsidR="00FF660F">
        <w:t>)</w:t>
      </w:r>
      <w:r w:rsidR="00671026">
        <w:t xml:space="preserve">.  </w:t>
      </w:r>
      <w:r w:rsidR="00FF660F">
        <w:t>Unfortunately,</w:t>
      </w:r>
      <w:r w:rsidR="00D81B3C">
        <w:t xml:space="preserve"> this </w:t>
      </w:r>
      <w:r w:rsidR="00092630">
        <w:t>simple</w:t>
      </w:r>
      <w:r w:rsidR="00C45A8A">
        <w:t xml:space="preserve"> </w:t>
      </w:r>
      <w:r w:rsidR="00FF660F">
        <w:t xml:space="preserve">random walk </w:t>
      </w:r>
      <w:r w:rsidR="00C45A8A">
        <w:t>formula</w:t>
      </w:r>
      <w:r w:rsidR="00F82C7A">
        <w:t xml:space="preserve"> for credits allocations</w:t>
      </w:r>
      <w:r w:rsidR="00C45A8A">
        <w:t xml:space="preserve"> no longer has </w:t>
      </w:r>
      <w:r w:rsidR="00FF660F">
        <w:t xml:space="preserve">the desirable property of </w:t>
      </w:r>
      <w:r w:rsidR="00C45A8A">
        <w:t>asymptotic bounds</w:t>
      </w:r>
      <w:r w:rsidR="00C826A7">
        <w:t xml:space="preserve">, and it can </w:t>
      </w:r>
      <w:r w:rsidR="00C0118C">
        <w:t>increase or decrease indefinitely</w:t>
      </w:r>
      <w:r w:rsidR="00FF660F">
        <w:t xml:space="preserve"> (or go negative)</w:t>
      </w:r>
      <w:r w:rsidR="00671026">
        <w:t xml:space="preserve">.  </w:t>
      </w:r>
      <w:r w:rsidR="00FF660F">
        <w:t xml:space="preserve">However one can </w:t>
      </w:r>
      <w:r w:rsidR="00281C50">
        <w:t xml:space="preserve">implement an ad-hoc </w:t>
      </w:r>
      <w:r w:rsidR="00541516">
        <w:t>patch</w:t>
      </w:r>
      <w:r w:rsidR="00092630">
        <w:t xml:space="preserve"> </w:t>
      </w:r>
      <w:r w:rsidR="00281C50">
        <w:t xml:space="preserve">to </w:t>
      </w:r>
      <w:r w:rsidR="00092630">
        <w:t>this problem</w:t>
      </w:r>
      <w:r w:rsidR="002E4E51">
        <w:t xml:space="preserve"> by </w:t>
      </w:r>
      <w:r w:rsidR="00FF660F">
        <w:t>set</w:t>
      </w:r>
      <w:r w:rsidR="002E4E51">
        <w:t>ting</w:t>
      </w:r>
      <w:r w:rsidR="00FF660F">
        <w:t xml:space="preserve"> arbitrary limits</w:t>
      </w:r>
      <w:r w:rsidR="00996DCE">
        <w:t xml:space="preserve"> on P</w:t>
      </w:r>
      <w:r w:rsidR="00FF660F">
        <w:t xml:space="preserve"> (</w:t>
      </w:r>
      <w:r w:rsidR="002A44BB">
        <w:t>e.g [</w:t>
      </w:r>
      <w:r w:rsidR="00FF660F">
        <w:t>2/</w:t>
      </w:r>
      <w:r w:rsidR="002E4E51">
        <w:t>3, 4/3</w:t>
      </w:r>
      <w:r w:rsidR="002A44BB">
        <w:t>]</w:t>
      </w:r>
      <w:r w:rsidR="002E4E51">
        <w:t>) as</w:t>
      </w:r>
      <w:r w:rsidR="002E4E51" w:rsidRPr="00092630">
        <w:t xml:space="preserve"> </w:t>
      </w:r>
      <w:r w:rsidR="002E4E51" w:rsidRPr="00ED0D55">
        <w:t>absorbing bounds</w:t>
      </w:r>
      <w:r w:rsidR="002E4E51">
        <w:t xml:space="preserve"> to the</w:t>
      </w:r>
      <w:r w:rsidR="00FF660F">
        <w:t xml:space="preserve"> random walk.</w:t>
      </w:r>
    </w:p>
    <w:p w:rsidR="00996DCE" w:rsidRDefault="00996DCE" w:rsidP="00F74532"/>
    <w:p w:rsidR="00B03642" w:rsidRDefault="00996DCE" w:rsidP="004B75A9">
      <w:pPr>
        <w:tabs>
          <w:tab w:val="left" w:pos="1710"/>
        </w:tabs>
      </w:pPr>
      <w:r>
        <w:t>Although c</w:t>
      </w:r>
      <w:r w:rsidR="00541516">
        <w:t>ase (4) does not have the nice</w:t>
      </w:r>
      <w:r w:rsidR="002E4E51">
        <w:t xml:space="preserve"> mathematical pro</w:t>
      </w:r>
      <w:r>
        <w:t xml:space="preserve">perties of the other </w:t>
      </w:r>
      <w:r w:rsidR="00092630">
        <w:t xml:space="preserve">more general </w:t>
      </w:r>
      <w:r>
        <w:t xml:space="preserve">cases, </w:t>
      </w:r>
      <w:r w:rsidR="00C826A7">
        <w:t>it does have</w:t>
      </w:r>
      <w:r w:rsidR="00BF4E55">
        <w:t xml:space="preserve"> some merit</w:t>
      </w:r>
      <w:r w:rsidR="00671026">
        <w:t xml:space="preserve">.  </w:t>
      </w:r>
      <w:r w:rsidR="00C826A7">
        <w:t>Namely</w:t>
      </w:r>
      <w:r w:rsidR="00F82C7A">
        <w:t>, it is</w:t>
      </w:r>
      <w:r w:rsidR="002E4E51">
        <w:t xml:space="preserve"> easy to explain</w:t>
      </w:r>
      <w:r>
        <w:t xml:space="preserve"> and adjust </w:t>
      </w:r>
      <w:r w:rsidR="00C826A7">
        <w:t>in ad-hoc ways</w:t>
      </w:r>
      <w:r w:rsidR="002E4E51">
        <w:t xml:space="preserve">, and is therefore </w:t>
      </w:r>
      <w:r w:rsidR="009E48E9">
        <w:t xml:space="preserve">likely to be </w:t>
      </w:r>
      <w:r w:rsidR="002E4E51">
        <w:t xml:space="preserve">useful in </w:t>
      </w:r>
      <w:r w:rsidR="00C826A7">
        <w:t xml:space="preserve">non-technically guided </w:t>
      </w:r>
      <w:r w:rsidR="002E4E51">
        <w:t>discussions</w:t>
      </w:r>
      <w:r w:rsidR="00092630">
        <w:t xml:space="preserve"> about spe</w:t>
      </w:r>
      <w:r w:rsidR="00C826A7">
        <w:t>cific parameter implementations</w:t>
      </w:r>
      <w:r w:rsidR="00671026">
        <w:t xml:space="preserve">.  </w:t>
      </w:r>
      <w:r w:rsidR="00C826A7">
        <w:t>For example</w:t>
      </w:r>
      <w:r w:rsidR="00F82C7A">
        <w:t xml:space="preserve">, it is possible to specify a rapid </w:t>
      </w:r>
      <w:r w:rsidR="000944D6">
        <w:t>linear (</w:t>
      </w:r>
      <w:r w:rsidR="00F82C7A">
        <w:t>non-asymptotic</w:t>
      </w:r>
      <w:r w:rsidR="000944D6">
        <w:t>)</w:t>
      </w:r>
      <w:r w:rsidR="00A1266B">
        <w:t xml:space="preserve"> approach to a boundary</w:t>
      </w:r>
      <w:r w:rsidR="00671026">
        <w:t xml:space="preserve">.  </w:t>
      </w:r>
      <w:r w:rsidR="00C826A7">
        <w:t>Thus</w:t>
      </w:r>
      <w:r w:rsidR="00541516">
        <w:t>,</w:t>
      </w:r>
      <w:r w:rsidR="000944D6">
        <w:t xml:space="preserve"> the limits on Q could be</w:t>
      </w:r>
      <w:r w:rsidR="00541516">
        <w:t xml:space="preserve"> set so that a </w:t>
      </w:r>
      <w:r w:rsidR="002B7A56">
        <w:t>lower-bound</w:t>
      </w:r>
      <w:r w:rsidR="00541516">
        <w:t xml:space="preserve"> can be hit in 3 yea</w:t>
      </w:r>
      <w:r w:rsidR="00092630">
        <w:t>rs, giving rise to a “3-strikes</w:t>
      </w:r>
      <w:r w:rsidR="00541516">
        <w:t xml:space="preserve"> rule</w:t>
      </w:r>
      <w:r w:rsidR="00092630">
        <w:t>” so that</w:t>
      </w:r>
      <w:r w:rsidR="00541516">
        <w:t xml:space="preserve"> </w:t>
      </w:r>
      <w:r w:rsidR="00092630">
        <w:t>the consistent worst case performer hits</w:t>
      </w:r>
      <w:r w:rsidR="00541516">
        <w:t xml:space="preserve"> the lower limit</w:t>
      </w:r>
      <w:r w:rsidR="00092630">
        <w:t xml:space="preserve"> (eg</w:t>
      </w:r>
      <w:r w:rsidR="00671026">
        <w:t xml:space="preserve">.  </w:t>
      </w:r>
      <w:r w:rsidR="00920D80">
        <w:t xml:space="preserve">P = </w:t>
      </w:r>
      <w:r w:rsidR="00092630">
        <w:t>2/3) in 3 years starting from the initial allocation</w:t>
      </w:r>
      <w:r w:rsidR="00671026">
        <w:t xml:space="preserve">.  </w:t>
      </w:r>
      <w:r w:rsidR="009E48E9">
        <w:t>The specific form of the penalty function and the bounds on Q will have a large impact on the incentives</w:t>
      </w:r>
      <w:r w:rsidR="008E1A54">
        <w:t>, and will ultimately determine how effective th</w:t>
      </w:r>
      <w:r w:rsidR="00844BCE">
        <w:t>is form of legacy allocation is going to be</w:t>
      </w:r>
      <w:r w:rsidR="00671026">
        <w:t xml:space="preserve">.  </w:t>
      </w:r>
      <w:r w:rsidR="00726440">
        <w:t xml:space="preserve">In addition, the penalty for being the worst performing vessel is equal for all 3 years (- 11.1%) rather than smaller and smaller changes (see </w:t>
      </w:r>
      <w:r w:rsidR="004B75A9">
        <w:fldChar w:fldCharType="begin"/>
      </w:r>
      <w:r w:rsidR="004B75A9">
        <w:instrText xml:space="preserve"> REF _Ref220800288 \h </w:instrText>
      </w:r>
      <w:r w:rsidR="004B75A9">
        <w:fldChar w:fldCharType="separate"/>
      </w:r>
      <w:r w:rsidR="004B75A9" w:rsidRPr="004558BF">
        <w:rPr>
          <w:szCs w:val="24"/>
        </w:rPr>
        <w:t xml:space="preserve">Figure A- </w:t>
      </w:r>
      <w:r w:rsidR="004B75A9">
        <w:rPr>
          <w:noProof/>
          <w:szCs w:val="24"/>
        </w:rPr>
        <w:t>4</w:t>
      </w:r>
      <w:r w:rsidR="004B75A9">
        <w:fldChar w:fldCharType="end"/>
      </w:r>
      <w:r w:rsidR="000E16F8">
        <w:t xml:space="preserve">) </w:t>
      </w:r>
      <w:r w:rsidR="00726440">
        <w:t>as the vessel approaches the lower-bound in the more general case (e.g</w:t>
      </w:r>
      <w:r w:rsidR="00671026">
        <w:t xml:space="preserve">.  </w:t>
      </w:r>
      <w:r w:rsidR="00726440">
        <w:t>eqn</w:t>
      </w:r>
      <w:r w:rsidR="00671026">
        <w:t xml:space="preserve">.  </w:t>
      </w:r>
      <w:r w:rsidR="00726440">
        <w:t>2)</w:t>
      </w:r>
      <w:r w:rsidR="00AE74FB">
        <w:t>.</w:t>
      </w:r>
    </w:p>
    <w:p w:rsidR="00AE74FB" w:rsidRDefault="00AE74FB" w:rsidP="00F74532"/>
    <w:p w:rsidR="006A3A9B" w:rsidRPr="00ED0D55" w:rsidRDefault="006A3A9B" w:rsidP="00F74532">
      <w:r>
        <w:t>As will be discussed</w:t>
      </w:r>
      <w:r w:rsidR="00257709">
        <w:t>,</w:t>
      </w:r>
      <w:r>
        <w:t xml:space="preserve"> the magnitude of the financial incentives created by Legacy Allocations can be large in terms of the value of </w:t>
      </w:r>
      <w:r w:rsidR="00BD5F36">
        <w:t>Pollock</w:t>
      </w:r>
      <w:r>
        <w:t xml:space="preserve"> quota left unharvested when vessels run out of ITEC and credits are not readily available for sale.</w:t>
      </w:r>
    </w:p>
    <w:p w:rsidR="006A3A9B" w:rsidRDefault="006A3A9B" w:rsidP="00F74532"/>
    <w:p w:rsidR="00C65365" w:rsidRDefault="003904C4" w:rsidP="00F74532">
      <w:pPr>
        <w:rPr>
          <w:b/>
        </w:rPr>
      </w:pPr>
      <w:r>
        <w:rPr>
          <w:b/>
        </w:rPr>
        <w:t xml:space="preserve">3) </w:t>
      </w:r>
      <w:r w:rsidR="006A3A9B" w:rsidRPr="00ED0D55">
        <w:rPr>
          <w:b/>
        </w:rPr>
        <w:t>Transfer Rules</w:t>
      </w:r>
    </w:p>
    <w:p w:rsidR="006A3A9B" w:rsidRDefault="006A3A9B" w:rsidP="00F74532"/>
    <w:p w:rsidR="006A3A9B" w:rsidRPr="00ED0D55" w:rsidRDefault="006A3A9B" w:rsidP="00F74532">
      <w:pPr>
        <w:rPr>
          <w:u w:val="single"/>
        </w:rPr>
      </w:pPr>
      <w:r w:rsidRPr="00ED0D55">
        <w:rPr>
          <w:u w:val="single"/>
        </w:rPr>
        <w:t>ITEC Supply and Pricing Considerations:</w:t>
      </w:r>
    </w:p>
    <w:p w:rsidR="006A3A9B" w:rsidRDefault="006A3A9B" w:rsidP="00F74532"/>
    <w:p w:rsidR="00F27942" w:rsidRDefault="006A3A9B" w:rsidP="00832019">
      <w:r>
        <w:t xml:space="preserve">The price of encounter credits will be determined by market </w:t>
      </w:r>
      <w:r w:rsidR="003904C4">
        <w:t xml:space="preserve">perceptions of </w:t>
      </w:r>
      <w:r>
        <w:t xml:space="preserve">supply and demand and these in turn will be driven </w:t>
      </w:r>
      <w:r w:rsidR="00F27942">
        <w:t xml:space="preserve">mainly </w:t>
      </w:r>
      <w:r>
        <w:t xml:space="preserve">by the </w:t>
      </w:r>
      <w:r w:rsidR="008278E2">
        <w:t>perceived</w:t>
      </w:r>
      <w:r>
        <w:t xml:space="preserve"> risk of</w:t>
      </w:r>
      <w:r w:rsidR="00257709">
        <w:t xml:space="preserve"> running out of ITEC </w:t>
      </w:r>
      <w:r>
        <w:t>or of needing one’s full complement of credits to finish the season</w:t>
      </w:r>
      <w:r w:rsidR="00671026">
        <w:t xml:space="preserve">.  </w:t>
      </w:r>
    </w:p>
    <w:p w:rsidR="00F27942" w:rsidRDefault="00F27942" w:rsidP="00832019"/>
    <w:p w:rsidR="00113B88" w:rsidRDefault="00257709" w:rsidP="00832019">
      <w:r>
        <w:t xml:space="preserve">Because </w:t>
      </w:r>
      <w:r w:rsidR="006A3A9B">
        <w:t>this uncertainty</w:t>
      </w:r>
      <w:r>
        <w:t xml:space="preserve"> is greatest at the beginning of the season</w:t>
      </w:r>
      <w:r w:rsidR="006A3A9B">
        <w:t xml:space="preserve">, the price of credits is likely to be highest </w:t>
      </w:r>
      <w:r>
        <w:t>at that time</w:t>
      </w:r>
      <w:r w:rsidR="00671026">
        <w:t xml:space="preserve">.  </w:t>
      </w:r>
      <w:r>
        <w:t xml:space="preserve">Credits </w:t>
      </w:r>
      <w:r w:rsidR="006A3A9B">
        <w:t>will generally be unavailable for sale</w:t>
      </w:r>
      <w:r>
        <w:t xml:space="preserve"> early in the season</w:t>
      </w:r>
      <w:r w:rsidR="00671026">
        <w:t xml:space="preserve">.  </w:t>
      </w:r>
      <w:r w:rsidR="006A3A9B">
        <w:t>Indeed, vessels are more likely to offer credits for sale only after completing their Pollock harvest, when the cost of running out of credits is no longer at risk.</w:t>
      </w:r>
    </w:p>
    <w:p w:rsidR="00113B88" w:rsidRDefault="00113B88" w:rsidP="00832019"/>
    <w:p w:rsidR="006A3A9B" w:rsidRDefault="00F27942" w:rsidP="00832019">
      <w:r>
        <w:t>As</w:t>
      </w:r>
      <w:r w:rsidR="006A3A9B">
        <w:t xml:space="preserve"> in</w:t>
      </w:r>
      <w:r>
        <w:t>dividual vessel owners become</w:t>
      </w:r>
      <w:r w:rsidR="006A3A9B">
        <w:t xml:space="preserve"> willing sellers of credits once the</w:t>
      </w:r>
      <w:r w:rsidR="009B7082">
        <w:t>ir</w:t>
      </w:r>
      <w:r w:rsidR="006A3A9B">
        <w:t xml:space="preserve"> Pollock quota is </w:t>
      </w:r>
      <w:r>
        <w:t>complete, the supply will increase which will put downward pressure on ITEC prices</w:t>
      </w:r>
      <w:r w:rsidR="006A3A9B">
        <w:t xml:space="preserve"> toward the end of the season</w:t>
      </w:r>
      <w:r w:rsidR="00671026">
        <w:t xml:space="preserve">.  </w:t>
      </w:r>
      <w:r w:rsidR="009B7082">
        <w:t xml:space="preserve">During times of moderate to high </w:t>
      </w:r>
      <w:r w:rsidR="00BA0485">
        <w:t xml:space="preserve">Chinook </w:t>
      </w:r>
      <w:r w:rsidR="008B2A00">
        <w:t>encounters</w:t>
      </w:r>
      <w:r w:rsidR="009B7082">
        <w:t xml:space="preserve"> this rising supply will be met with rising demand and prices could increase toward the end of the season</w:t>
      </w:r>
      <w:r w:rsidR="00671026">
        <w:t xml:space="preserve">.  </w:t>
      </w:r>
      <w:r w:rsidR="009B7082">
        <w:t>However, d</w:t>
      </w:r>
      <w:r w:rsidR="006A3A9B">
        <w:t xml:space="preserve">uring times of </w:t>
      </w:r>
      <w:r w:rsidR="00F05A2D">
        <w:t xml:space="preserve">low </w:t>
      </w:r>
      <w:r w:rsidR="006A3A9B">
        <w:t>encounters this could result in a glut of credi</w:t>
      </w:r>
      <w:r w:rsidR="009B7082">
        <w:t>ts at the end of the season</w:t>
      </w:r>
      <w:r w:rsidR="00671026">
        <w:t xml:space="preserve">.  </w:t>
      </w:r>
      <w:r w:rsidR="009B7082">
        <w:t>The potential for an end-of-season glut could cause a</w:t>
      </w:r>
      <w:r w:rsidR="006A3A9B">
        <w:t xml:space="preserve"> fall in credits prices, and a reduction in short-term incentives</w:t>
      </w:r>
      <w:r w:rsidR="009B7082">
        <w:t>, paving the way for abuse</w:t>
      </w:r>
      <w:r w:rsidR="00412753">
        <w:t xml:space="preserve"> (i.e</w:t>
      </w:r>
      <w:r w:rsidR="00671026">
        <w:t xml:space="preserve">.  </w:t>
      </w:r>
      <w:r w:rsidR="00412753">
        <w:t>diminished incentives to reduce bycatch)</w:t>
      </w:r>
      <w:r w:rsidR="00671026">
        <w:t xml:space="preserve">.  </w:t>
      </w:r>
      <w:r w:rsidR="009B7082">
        <w:t xml:space="preserve">Thus, </w:t>
      </w:r>
      <w:r w:rsidR="00697D2E">
        <w:t>t</w:t>
      </w:r>
      <w:r w:rsidR="006A3A9B">
        <w:t xml:space="preserve">ransfer </w:t>
      </w:r>
      <w:r w:rsidR="00697D2E">
        <w:t>r</w:t>
      </w:r>
      <w:r w:rsidR="006A3A9B">
        <w:t>ules</w:t>
      </w:r>
      <w:r w:rsidR="009B7082">
        <w:t xml:space="preserve"> are required</w:t>
      </w:r>
      <w:r w:rsidR="006A3A9B">
        <w:t xml:space="preserve"> to regulate the </w:t>
      </w:r>
      <w:r w:rsidR="00111B57">
        <w:t>demand and supply</w:t>
      </w:r>
      <w:r w:rsidR="006A3A9B">
        <w:t xml:space="preserve"> of credits</w:t>
      </w:r>
      <w:r w:rsidR="009B7082">
        <w:t>.</w:t>
      </w:r>
    </w:p>
    <w:p w:rsidR="006A3A9B" w:rsidRDefault="006A3A9B" w:rsidP="00832019"/>
    <w:p w:rsidR="006A3A9B" w:rsidRDefault="006A3A9B" w:rsidP="00832019">
      <w:r>
        <w:t>We will examine</w:t>
      </w:r>
      <w:r w:rsidRPr="00276C4E">
        <w:t xml:space="preserve"> two types of transfer rules</w:t>
      </w:r>
      <w:r>
        <w:t xml:space="preserve"> for ITEC</w:t>
      </w:r>
      <w:r w:rsidR="000F643B">
        <w:t>:</w:t>
      </w:r>
    </w:p>
    <w:p w:rsidR="00D107D9" w:rsidRPr="00276C4E" w:rsidRDefault="00D107D9" w:rsidP="00832019"/>
    <w:p w:rsidR="006A3A9B" w:rsidRPr="00E32882" w:rsidRDefault="006A3A9B" w:rsidP="00832019">
      <w:pPr>
        <w:numPr>
          <w:ilvl w:val="0"/>
          <w:numId w:val="20"/>
        </w:numPr>
        <w:tabs>
          <w:tab w:val="left" w:pos="900"/>
        </w:tabs>
        <w:ind w:left="900" w:hanging="540"/>
      </w:pPr>
      <w:r w:rsidRPr="00E32882">
        <w:t>“Buy side” transfer rules</w:t>
      </w:r>
    </w:p>
    <w:p w:rsidR="006A3A9B" w:rsidRDefault="006A3A9B" w:rsidP="00832019">
      <w:pPr>
        <w:numPr>
          <w:ilvl w:val="0"/>
          <w:numId w:val="20"/>
        </w:numPr>
        <w:tabs>
          <w:tab w:val="left" w:pos="900"/>
        </w:tabs>
        <w:ind w:left="900" w:hanging="540"/>
      </w:pPr>
      <w:r w:rsidRPr="00E32882">
        <w:t>“Sell side” transfer rules (fixed tax on transfers vs</w:t>
      </w:r>
      <w:r w:rsidR="00671026">
        <w:t xml:space="preserve">.  </w:t>
      </w:r>
      <w:r w:rsidR="008432F1" w:rsidRPr="00E32882">
        <w:t>dynamic salmon savings</w:t>
      </w:r>
      <w:r w:rsidRPr="00E32882">
        <w:t>)</w:t>
      </w:r>
    </w:p>
    <w:p w:rsidR="00E32882" w:rsidRPr="00E32882" w:rsidRDefault="00E32882" w:rsidP="00832019">
      <w:pPr>
        <w:tabs>
          <w:tab w:val="left" w:pos="900"/>
        </w:tabs>
        <w:ind w:left="360" w:hanging="900"/>
      </w:pPr>
    </w:p>
    <w:p w:rsidR="006A3A9B" w:rsidRPr="00E32882" w:rsidRDefault="006A3A9B" w:rsidP="006C05DF">
      <w:r w:rsidRPr="00E32882">
        <w:t xml:space="preserve">The best outcome is likely to come from using both kinds of transfer rules together to support incentives for </w:t>
      </w:r>
      <w:r w:rsidR="00BD5F36" w:rsidRPr="00E32882">
        <w:t>Chinook</w:t>
      </w:r>
      <w:r w:rsidRPr="00E32882">
        <w:t xml:space="preserve"> bycatch avoidance</w:t>
      </w:r>
      <w:r w:rsidR="00836226">
        <w:t>, especially</w:t>
      </w:r>
      <w:r w:rsidRPr="00E32882">
        <w:t xml:space="preserve"> during times of low </w:t>
      </w:r>
      <w:r w:rsidR="008432F1" w:rsidRPr="00E32882">
        <w:t xml:space="preserve">salmon </w:t>
      </w:r>
      <w:r w:rsidRPr="00E32882">
        <w:t>encounters</w:t>
      </w:r>
      <w:r w:rsidR="00FB4DCD">
        <w:t>.</w:t>
      </w:r>
    </w:p>
    <w:p w:rsidR="006A3A9B" w:rsidRPr="00E32882" w:rsidRDefault="006A3A9B" w:rsidP="006C05DF"/>
    <w:p w:rsidR="006A3A9B" w:rsidRPr="00ED0D55" w:rsidRDefault="006A3A9B" w:rsidP="006C05DF">
      <w:pPr>
        <w:rPr>
          <w:u w:val="single"/>
        </w:rPr>
      </w:pPr>
      <w:r w:rsidRPr="00ED0D55">
        <w:rPr>
          <w:u w:val="single"/>
        </w:rPr>
        <w:t>Buy Side Transfer Limits:</w:t>
      </w:r>
    </w:p>
    <w:p w:rsidR="006A3A9B" w:rsidRPr="00276C4E" w:rsidRDefault="006A3A9B" w:rsidP="006C05DF"/>
    <w:p w:rsidR="006A3A9B" w:rsidRDefault="006A3A9B" w:rsidP="006C05DF">
      <w:r>
        <w:t xml:space="preserve">A </w:t>
      </w:r>
      <w:r w:rsidR="00ED0D55">
        <w:t>good</w:t>
      </w:r>
      <w:r w:rsidR="00B70B3C">
        <w:t xml:space="preserve"> </w:t>
      </w:r>
      <w:r>
        <w:t>buy side transfer limit might be as follows: “in each season only an amount less than 1/3 of a vessel</w:t>
      </w:r>
      <w:r w:rsidR="00132D2F">
        <w:t>’s</w:t>
      </w:r>
      <w:r>
        <w:t xml:space="preserve"> credits allocation for that season </w:t>
      </w:r>
      <w:r w:rsidR="00132D2F">
        <w:t xml:space="preserve">may </w:t>
      </w:r>
      <w:r>
        <w:t xml:space="preserve">be purchased.”  This means that the worst performers (with lower allocations) </w:t>
      </w:r>
      <w:r w:rsidR="009747C7">
        <w:t xml:space="preserve">will be able to </w:t>
      </w:r>
      <w:r>
        <w:t>buy fewer credits, while the better performers, with larger initial allocations, are further rewarded</w:t>
      </w:r>
      <w:r w:rsidR="00A74269">
        <w:t xml:space="preserve"> </w:t>
      </w:r>
      <w:r w:rsidR="009747C7">
        <w:t>with the ability to</w:t>
      </w:r>
      <w:r>
        <w:t xml:space="preserve"> potentially buy more if needed</w:t>
      </w:r>
      <w:r w:rsidR="00671026">
        <w:t xml:space="preserve">.  </w:t>
      </w:r>
      <w:r>
        <w:t>This fixed buy-side transfer limit is simple to implement and should not affect the profitability of the sector</w:t>
      </w:r>
      <w:r w:rsidR="007E56DF">
        <w:t>.</w:t>
      </w:r>
    </w:p>
    <w:p w:rsidR="006A3A9B" w:rsidRDefault="006A3A9B" w:rsidP="006C05DF"/>
    <w:p w:rsidR="006A3A9B" w:rsidRDefault="006A3A9B" w:rsidP="006C05DF">
      <w:r>
        <w:t>The benefits of this simple rule are:</w:t>
      </w:r>
    </w:p>
    <w:p w:rsidR="00D107D9" w:rsidRDefault="00D107D9" w:rsidP="006C05DF"/>
    <w:p w:rsidR="006A3A9B" w:rsidRDefault="006A3A9B" w:rsidP="006C05DF">
      <w:pPr>
        <w:numPr>
          <w:ilvl w:val="0"/>
          <w:numId w:val="21"/>
        </w:numPr>
        <w:tabs>
          <w:tab w:val="clear" w:pos="1440"/>
          <w:tab w:val="left" w:pos="900"/>
        </w:tabs>
        <w:ind w:left="900" w:hanging="540"/>
      </w:pPr>
      <w:r>
        <w:t>It addresses the possible abuse of abundant encounter credits during low salmon abundance years.</w:t>
      </w:r>
    </w:p>
    <w:p w:rsidR="006A3A9B" w:rsidRDefault="003676FF" w:rsidP="006C05DF">
      <w:pPr>
        <w:numPr>
          <w:ilvl w:val="0"/>
          <w:numId w:val="21"/>
        </w:numPr>
        <w:tabs>
          <w:tab w:val="clear" w:pos="1440"/>
          <w:tab w:val="left" w:pos="900"/>
        </w:tabs>
        <w:ind w:left="900" w:hanging="540"/>
      </w:pPr>
      <w:r>
        <w:t xml:space="preserve">It </w:t>
      </w:r>
      <w:r w:rsidR="00EC5A35">
        <w:t>w</w:t>
      </w:r>
      <w:r w:rsidR="006A3A9B">
        <w:t xml:space="preserve">ill not affect the completion of </w:t>
      </w:r>
      <w:r w:rsidR="00BD5F36">
        <w:t>Pollock</w:t>
      </w:r>
      <w:r w:rsidR="006A3A9B">
        <w:t xml:space="preserve"> harvest (as shown in historical simulations)</w:t>
      </w:r>
    </w:p>
    <w:p w:rsidR="006A3A9B" w:rsidRDefault="006A3A9B" w:rsidP="006C05DF">
      <w:pPr>
        <w:numPr>
          <w:ilvl w:val="0"/>
          <w:numId w:val="21"/>
        </w:numPr>
        <w:tabs>
          <w:tab w:val="clear" w:pos="1440"/>
          <w:tab w:val="left" w:pos="900"/>
        </w:tabs>
        <w:ind w:left="900" w:hanging="540"/>
      </w:pPr>
      <w:r>
        <w:t>It reinforces the incentives provided by the legacy allocation system because vessel ITEC allocations (P) and buy side limits move in tandem.</w:t>
      </w:r>
    </w:p>
    <w:p w:rsidR="006A3A9B" w:rsidRDefault="006A3A9B" w:rsidP="006C05DF">
      <w:pPr>
        <w:numPr>
          <w:ilvl w:val="0"/>
          <w:numId w:val="21"/>
        </w:numPr>
        <w:tabs>
          <w:tab w:val="clear" w:pos="1440"/>
          <w:tab w:val="left" w:pos="900"/>
        </w:tabs>
        <w:ind w:left="900" w:hanging="540"/>
      </w:pPr>
      <w:r>
        <w:t>Insofar as it depends on the allocation proportion, P, the buy-side limit is more vulnerable to readjustment during times of low salmon abundance</w:t>
      </w:r>
      <w:r w:rsidR="00757423">
        <w:t>, placing more incentive there</w:t>
      </w:r>
      <w:r>
        <w:t>.</w:t>
      </w:r>
    </w:p>
    <w:p w:rsidR="008653FB" w:rsidRDefault="008653FB" w:rsidP="006C05DF">
      <w:pPr>
        <w:numPr>
          <w:ilvl w:val="0"/>
          <w:numId w:val="21"/>
        </w:numPr>
        <w:tabs>
          <w:tab w:val="clear" w:pos="1440"/>
          <w:tab w:val="left" w:pos="900"/>
        </w:tabs>
        <w:ind w:left="900" w:hanging="540"/>
      </w:pPr>
      <w:r>
        <w:t>It provides additional incentives for the worst performing vessels to reduce bycatch, in order to increase their proportional allocation factor and enable the purchases of additional credits.</w:t>
      </w:r>
    </w:p>
    <w:p w:rsidR="006A3A9B" w:rsidRDefault="006A3A9B" w:rsidP="00DF2FD3">
      <w:pPr>
        <w:ind w:left="360"/>
      </w:pPr>
    </w:p>
    <w:p w:rsidR="006A3A9B" w:rsidRDefault="006A3A9B" w:rsidP="00C54A48">
      <w:r>
        <w:t>Again, a buy side transfer limit means that the worst performers (</w:t>
      </w:r>
      <w:ins w:id="1" w:author="George Sugihara" w:date="2009-01-26T18:18:00Z">
        <w:r w:rsidR="003904C4">
          <w:t xml:space="preserve">those </w:t>
        </w:r>
      </w:ins>
      <w:r>
        <w:t>with lower allocations) can buy fewer credits</w:t>
      </w:r>
      <w:r w:rsidR="00671026">
        <w:t xml:space="preserve">.  </w:t>
      </w:r>
      <w:r>
        <w:t>Thus, it resonates with the legacy system, and augments incentive for salmon avoidance during periods of low encounters.</w:t>
      </w:r>
    </w:p>
    <w:p w:rsidR="006A3A9B" w:rsidRDefault="006A3A9B" w:rsidP="00C54A48"/>
    <w:p w:rsidR="006A3A9B" w:rsidRPr="00276C4E" w:rsidRDefault="006A3A9B" w:rsidP="00C54A48">
      <w:r w:rsidRPr="00725902">
        <w:rPr>
          <w:u w:val="single"/>
        </w:rPr>
        <w:t>Sell Side Transfer Limits</w:t>
      </w:r>
      <w:r w:rsidR="00E55631" w:rsidRPr="00725902">
        <w:rPr>
          <w:u w:val="single"/>
        </w:rPr>
        <w:t>:</w:t>
      </w:r>
      <w:r w:rsidR="00E55631">
        <w:t xml:space="preserve"> </w:t>
      </w:r>
      <w:r>
        <w:t>(Fixed Transfer Tax versus Dynamic Salmon Savings</w:t>
      </w:r>
      <w:r w:rsidRPr="00276C4E">
        <w:t>)</w:t>
      </w:r>
    </w:p>
    <w:p w:rsidR="006A3A9B" w:rsidRDefault="006A3A9B" w:rsidP="00C54A48"/>
    <w:p w:rsidR="00DF2FD3" w:rsidRDefault="00DF2FD3" w:rsidP="00C54A48">
      <w:r>
        <w:t>A fixed sell-side transfer tax is not desirable to industry as it can potentially limit the Pollock harvest</w:t>
      </w:r>
      <w:r w:rsidR="00671026">
        <w:t xml:space="preserve">.  </w:t>
      </w:r>
      <w:r>
        <w:t>It is also not desirable to Chinook conservation either as it is dependent upon transfers taking place</w:t>
      </w:r>
      <w:r w:rsidR="00671026">
        <w:t xml:space="preserve">.  </w:t>
      </w:r>
      <w:r>
        <w:t>During years of low salmon encounter, very few transfers will take place, reducing the effectiveness of a fixed transfer tax at the times when it is most desirable</w:t>
      </w:r>
      <w:r w:rsidR="00671026">
        <w:t xml:space="preserve">.  </w:t>
      </w:r>
      <w:r>
        <w:t xml:space="preserve">Conversely, transfers of ITEC occur more frequently and in greater volume during years of </w:t>
      </w:r>
      <w:r w:rsidR="00757423">
        <w:t xml:space="preserve">moderate to </w:t>
      </w:r>
      <w:r>
        <w:t>high salmon encounter; at these times, a fixed transfer tax will increase the burden of an already limited ITEC supply, at a time when credits are most needed by the Pollock industry.</w:t>
      </w:r>
    </w:p>
    <w:p w:rsidR="006A3A9B" w:rsidRDefault="006A3A9B" w:rsidP="00C54A48"/>
    <w:p w:rsidR="006A3A9B" w:rsidRDefault="006A3A9B" w:rsidP="00C54A48">
      <w:r>
        <w:t>Th</w:t>
      </w:r>
      <w:r w:rsidR="00531640">
        <w:t>us, we will consider a Dynamic</w:t>
      </w:r>
      <w:r>
        <w:t xml:space="preserve"> </w:t>
      </w:r>
      <w:r w:rsidR="00531640">
        <w:t>Salmon S</w:t>
      </w:r>
      <w:r w:rsidR="00EE7069">
        <w:t xml:space="preserve">avings </w:t>
      </w:r>
      <w:r>
        <w:t>rule</w:t>
      </w:r>
      <w:r w:rsidR="00E4512B">
        <w:t xml:space="preserve"> (DSS) that will apply to each vessel after it completes its Pollock harvest</w:t>
      </w:r>
      <w:r w:rsidR="00671026">
        <w:t xml:space="preserve">.  </w:t>
      </w:r>
      <w:r>
        <w:t>Th</w:t>
      </w:r>
      <w:r w:rsidR="00F27942">
        <w:t>is is more complicated</w:t>
      </w:r>
      <w:r w:rsidR="00CD2A53">
        <w:t xml:space="preserve"> to implement</w:t>
      </w:r>
      <w:r w:rsidR="00F27942">
        <w:t xml:space="preserve">, but </w:t>
      </w:r>
      <w:r>
        <w:t xml:space="preserve">more desirable to </w:t>
      </w:r>
      <w:r w:rsidR="00BD5F36">
        <w:t>Chinook</w:t>
      </w:r>
      <w:r>
        <w:t xml:space="preserve"> salmon interests than a buy side rule alone, as it represents a true </w:t>
      </w:r>
      <w:r w:rsidR="00C5131B">
        <w:t xml:space="preserve">salmon savings </w:t>
      </w:r>
      <w:r>
        <w:t>rule</w:t>
      </w:r>
      <w:r w:rsidR="00B26897">
        <w:t xml:space="preserve"> </w:t>
      </w:r>
      <w:r w:rsidR="00B26897" w:rsidRPr="00F9765A">
        <w:rPr>
          <w:b/>
        </w:rPr>
        <w:t>(a salmon exclusion rule)</w:t>
      </w:r>
      <w:r w:rsidR="00757423">
        <w:t xml:space="preserve"> that creates </w:t>
      </w:r>
      <w:r w:rsidR="003A7E43">
        <w:t xml:space="preserve">much </w:t>
      </w:r>
      <w:r w:rsidR="00757423">
        <w:t>more protection for Chinook during times of low encounters</w:t>
      </w:r>
      <w:r w:rsidR="00671026">
        <w:t xml:space="preserve">.  </w:t>
      </w:r>
      <w:r>
        <w:t xml:space="preserve">A </w:t>
      </w:r>
      <w:r w:rsidR="00C5131B">
        <w:t>salmon savings</w:t>
      </w:r>
      <w:r>
        <w:t xml:space="preserve"> rule </w:t>
      </w:r>
      <w:r w:rsidR="004A5C11">
        <w:t>is equivalent to</w:t>
      </w:r>
      <w:r>
        <w:t xml:space="preserve"> set</w:t>
      </w:r>
      <w:r w:rsidR="004A5C11">
        <w:t>ting</w:t>
      </w:r>
      <w:r>
        <w:t xml:space="preserve"> limits on the “sell” side of transfers</w:t>
      </w:r>
      <w:r w:rsidR="00671026">
        <w:t xml:space="preserve">.  </w:t>
      </w:r>
      <w:r>
        <w:t xml:space="preserve">A </w:t>
      </w:r>
      <w:r w:rsidR="00C5131B">
        <w:t xml:space="preserve">salmon savings </w:t>
      </w:r>
      <w:r>
        <w:t>rule includes a sector specific “</w:t>
      </w:r>
      <w:r w:rsidR="004820E5">
        <w:t xml:space="preserve">salmon savings </w:t>
      </w:r>
      <w:r>
        <w:t>rate”</w:t>
      </w:r>
      <w:r w:rsidR="004820E5">
        <w:t xml:space="preserve"> (SSR)</w:t>
      </w:r>
      <w:r>
        <w:t xml:space="preserve"> that is applied </w:t>
      </w:r>
      <w:r w:rsidR="00201E40">
        <w:t xml:space="preserve">to each vessel’s “remainder” credits </w:t>
      </w:r>
      <w:r w:rsidR="00201E40" w:rsidRPr="00ED0D55">
        <w:t>upon the completion of fishing</w:t>
      </w:r>
      <w:r w:rsidR="00671026">
        <w:t xml:space="preserve">.  </w:t>
      </w:r>
      <w:r>
        <w:t>The sector</w:t>
      </w:r>
      <w:r w:rsidR="00201E40">
        <w:t xml:space="preserve"> specific SSR</w:t>
      </w:r>
      <w:r w:rsidR="00A00DF2">
        <w:t xml:space="preserve"> </w:t>
      </w:r>
      <w:r>
        <w:t>calculated near the end of the year (B-season) should have the following characteristics:</w:t>
      </w:r>
    </w:p>
    <w:p w:rsidR="00D107D9" w:rsidRDefault="00D107D9" w:rsidP="00C54A48"/>
    <w:p w:rsidR="006A3A9B" w:rsidRDefault="006A3A9B" w:rsidP="00C54A48">
      <w:pPr>
        <w:numPr>
          <w:ilvl w:val="0"/>
          <w:numId w:val="19"/>
        </w:numPr>
        <w:tabs>
          <w:tab w:val="clear" w:pos="1440"/>
          <w:tab w:val="num" w:pos="900"/>
        </w:tabs>
        <w:ind w:left="900" w:hanging="540"/>
      </w:pPr>
      <w:r>
        <w:t>Addresses the possible abuse of abundant encounter credits during low salmon abundance years</w:t>
      </w:r>
      <w:r w:rsidR="004029FD">
        <w:t>.</w:t>
      </w:r>
    </w:p>
    <w:p w:rsidR="006A3A9B" w:rsidRDefault="006A3A9B" w:rsidP="00C54A48">
      <w:pPr>
        <w:numPr>
          <w:ilvl w:val="0"/>
          <w:numId w:val="19"/>
        </w:numPr>
        <w:tabs>
          <w:tab w:val="clear" w:pos="1440"/>
          <w:tab w:val="num" w:pos="900"/>
        </w:tabs>
        <w:ind w:left="900" w:hanging="540"/>
      </w:pPr>
      <w:r>
        <w:t xml:space="preserve">Will not </w:t>
      </w:r>
      <w:r w:rsidR="00B26897">
        <w:t xml:space="preserve">adversely </w:t>
      </w:r>
      <w:r>
        <w:t xml:space="preserve">affect the completion of </w:t>
      </w:r>
      <w:r w:rsidR="00BD5F36">
        <w:t>Pollock</w:t>
      </w:r>
      <w:r>
        <w:t xml:space="preserve"> harvest</w:t>
      </w:r>
      <w:r w:rsidR="009958A2">
        <w:t>.</w:t>
      </w:r>
    </w:p>
    <w:p w:rsidR="006A3A9B" w:rsidRDefault="006A3A9B" w:rsidP="00C54A48">
      <w:pPr>
        <w:numPr>
          <w:ilvl w:val="0"/>
          <w:numId w:val="19"/>
        </w:numPr>
        <w:tabs>
          <w:tab w:val="clear" w:pos="1440"/>
          <w:tab w:val="num" w:pos="900"/>
        </w:tabs>
        <w:ind w:left="900" w:hanging="540"/>
      </w:pPr>
      <w:r>
        <w:t xml:space="preserve">And is a function of </w:t>
      </w:r>
      <w:r w:rsidR="00BD5F36">
        <w:t>Chinook</w:t>
      </w:r>
      <w:r>
        <w:t xml:space="preserve"> salmon abundance.</w:t>
      </w:r>
    </w:p>
    <w:p w:rsidR="00B26897" w:rsidRDefault="00B26897" w:rsidP="00C54A48"/>
    <w:p w:rsidR="00B26897" w:rsidRDefault="00B26897" w:rsidP="00C54A48">
      <w:r>
        <w:t>The idea is to set the sector SSR at some reasonable time before the end of B-season, and do this as a function of how much of the sector pollock TAC has been caught</w:t>
      </w:r>
      <w:r w:rsidR="00671026">
        <w:t xml:space="preserve">.  </w:t>
      </w:r>
      <w:r>
        <w:t>There is a trade-off between how accurately the SSR can be calculated and how soon in the season the fraction can be determined</w:t>
      </w:r>
      <w:r w:rsidR="00671026">
        <w:t xml:space="preserve">.  </w:t>
      </w:r>
      <w:r>
        <w:t>This tends to happen later in the B-season during low salmon abundance years and earlier in moderate to high abundance years</w:t>
      </w:r>
      <w:r w:rsidR="00671026">
        <w:t xml:space="preserve">.  </w:t>
      </w:r>
      <w:r>
        <w:t>This enforces more conservation in low abundance years and encourages higher ITEC prices.</w:t>
      </w:r>
    </w:p>
    <w:p w:rsidR="00D107D9" w:rsidRDefault="00D107D9" w:rsidP="00C54A48"/>
    <w:p w:rsidR="006A3A9B" w:rsidRDefault="006A3A9B" w:rsidP="00C54A48">
      <w:r>
        <w:t xml:space="preserve">The simple dynamic </w:t>
      </w:r>
      <w:r w:rsidR="004D30A9">
        <w:t xml:space="preserve">salmon savings </w:t>
      </w:r>
      <w:r>
        <w:t>rule suggested here consists of two parts:</w:t>
      </w:r>
    </w:p>
    <w:p w:rsidR="00D107D9" w:rsidRDefault="00D107D9" w:rsidP="00C54A48"/>
    <w:p w:rsidR="006A3A9B" w:rsidRDefault="006A3A9B" w:rsidP="00C54A48">
      <w:pPr>
        <w:numPr>
          <w:ilvl w:val="0"/>
          <w:numId w:val="22"/>
        </w:numPr>
        <w:tabs>
          <w:tab w:val="clear" w:pos="1080"/>
          <w:tab w:val="num" w:pos="900"/>
        </w:tabs>
        <w:ind w:left="900" w:hanging="540"/>
      </w:pPr>
      <w:r>
        <w:t xml:space="preserve">A provisional </w:t>
      </w:r>
      <w:r w:rsidR="00C870FB">
        <w:t>savings</w:t>
      </w:r>
      <w:r w:rsidR="005000AF">
        <w:t xml:space="preserve"> </w:t>
      </w:r>
      <w:r>
        <w:t xml:space="preserve">rule that applies </w:t>
      </w:r>
      <w:r w:rsidR="009D6612">
        <w:t>to vessels that sell credits before finishing fishing</w:t>
      </w:r>
      <w:r w:rsidR="00671026">
        <w:t xml:space="preserve">.  </w:t>
      </w:r>
      <w:r w:rsidR="009D287B">
        <w:t xml:space="preserve">The provisional savings rule </w:t>
      </w:r>
      <w:r w:rsidR="00F9765A">
        <w:t xml:space="preserve">requires that ITEC savings must be held in reserve to meet </w:t>
      </w:r>
      <w:r w:rsidR="00C3741F">
        <w:t>the</w:t>
      </w:r>
      <w:r w:rsidR="00F9765A">
        <w:t xml:space="preserve"> maximum </w:t>
      </w:r>
      <w:r w:rsidR="00C3741F">
        <w:t>SSR</w:t>
      </w:r>
      <w:r w:rsidR="00F9765A">
        <w:t>.</w:t>
      </w:r>
    </w:p>
    <w:p w:rsidR="006A3A9B" w:rsidRDefault="006A3A9B" w:rsidP="00C54A48">
      <w:pPr>
        <w:numPr>
          <w:ilvl w:val="0"/>
          <w:numId w:val="22"/>
        </w:numPr>
        <w:tabs>
          <w:tab w:val="clear" w:pos="1080"/>
          <w:tab w:val="num" w:pos="900"/>
        </w:tabs>
        <w:ind w:left="900" w:hanging="540"/>
      </w:pPr>
      <w:r>
        <w:t>Determination of a valid</w:t>
      </w:r>
      <w:r w:rsidR="00107B0A">
        <w:t xml:space="preserve"> SSR</w:t>
      </w:r>
      <w:r>
        <w:t xml:space="preserve"> far enough in advance of the end of the season to be useful</w:t>
      </w:r>
      <w:r w:rsidR="00671026">
        <w:t xml:space="preserve">.  </w:t>
      </w:r>
      <w:r w:rsidR="00A4669C">
        <w:t>SSR</w:t>
      </w:r>
      <w:r>
        <w:t xml:space="preserve"> is the fraction of “remainder credits” that must be retired</w:t>
      </w:r>
      <w:r w:rsidR="0097152E">
        <w:t xml:space="preserve"> when a vessel completes its fishing</w:t>
      </w:r>
      <w:r w:rsidR="00671026">
        <w:t xml:space="preserve">.  </w:t>
      </w:r>
      <w:r>
        <w:t xml:space="preserve">Remainder credits are credits that </w:t>
      </w:r>
      <w:r w:rsidR="00B502E5">
        <w:t xml:space="preserve">a </w:t>
      </w:r>
      <w:r>
        <w:t xml:space="preserve">vessel did not use to fish its full </w:t>
      </w:r>
      <w:r w:rsidR="00ED0D55">
        <w:t>quota of Pollock</w:t>
      </w:r>
      <w:r>
        <w:t>.</w:t>
      </w:r>
    </w:p>
    <w:p w:rsidR="00ED0D55" w:rsidRDefault="00ED0D55" w:rsidP="00C54A48"/>
    <w:p w:rsidR="00ED0D55" w:rsidRPr="00F4646C" w:rsidRDefault="00C54A48" w:rsidP="009342CC">
      <w:pPr>
        <w:tabs>
          <w:tab w:val="left" w:pos="360"/>
        </w:tabs>
        <w:rPr>
          <w:u w:val="single"/>
        </w:rPr>
      </w:pPr>
      <w:r>
        <w:rPr>
          <w:u w:val="single"/>
        </w:rPr>
        <w:t>1)</w:t>
      </w:r>
      <w:r>
        <w:rPr>
          <w:u w:val="single"/>
        </w:rPr>
        <w:tab/>
      </w:r>
      <w:r w:rsidR="00ED0D55" w:rsidRPr="00F4646C">
        <w:rPr>
          <w:u w:val="single"/>
        </w:rPr>
        <w:t>Provisional Salmon Savings Rule:</w:t>
      </w:r>
    </w:p>
    <w:p w:rsidR="00D107D9" w:rsidRDefault="00D107D9" w:rsidP="00C54A48"/>
    <w:p w:rsidR="00ED0D55" w:rsidRDefault="00ED0D55" w:rsidP="00C54A48">
      <w:r>
        <w:t>Note that prior to setting the seasonal SSR rate, transfers are allowed “from” boats but only up to some fixed percentage of their “remainder” credits</w:t>
      </w:r>
      <w:r w:rsidR="00671026">
        <w:t xml:space="preserve">.  </w:t>
      </w:r>
      <w:r>
        <w:t>Remainder credits = a vessel’</w:t>
      </w:r>
      <w:r w:rsidR="00337AF2">
        <w:t>s credits left after filling it</w:t>
      </w:r>
      <w:r>
        <w:t>s B-season quota + credits sold prior to filling quota</w:t>
      </w:r>
      <w:r w:rsidR="00671026">
        <w:t xml:space="preserve">.  </w:t>
      </w:r>
      <w:r>
        <w:t>Remainder credits include carry-forward vessel credits from the A-season</w:t>
      </w:r>
      <w:r w:rsidR="00671026">
        <w:t xml:space="preserve">.  </w:t>
      </w:r>
    </w:p>
    <w:p w:rsidR="00ED0D55" w:rsidRDefault="00ED0D55" w:rsidP="00C54A48"/>
    <w:p w:rsidR="00F9765A" w:rsidRDefault="00ED0D55" w:rsidP="00C54A48">
      <w:r>
        <w:t xml:space="preserve">For example, if a cap is set so </w:t>
      </w:r>
      <w:r w:rsidR="004827DA">
        <w:t>that the maximum SSR</w:t>
      </w:r>
      <w:r>
        <w:t xml:space="preserve"> is 40% (a number that historically will not limit the harvest), then prior to setting the dynamic stranding rule, boats that have finished fishing early can only sell up to 60% of their remainder credits</w:t>
      </w:r>
      <w:r w:rsidR="00671026">
        <w:t xml:space="preserve">.  </w:t>
      </w:r>
      <w:r>
        <w:t>This means that if a vessel has wishes to sell 60 credits early in the season, it must keep 40 ITEC in reserve until the SSR</w:t>
      </w:r>
      <w:r w:rsidR="00F9765A">
        <w:t xml:space="preserve"> is calculated.</w:t>
      </w:r>
    </w:p>
    <w:p w:rsidR="00B80258" w:rsidRDefault="00B80258" w:rsidP="00C54A48"/>
    <w:p w:rsidR="003E4A7A" w:rsidRDefault="003E4A7A" w:rsidP="00C54A48">
      <w:r>
        <w:t>A provisional savings rule prevents potential abuses that may occur if vessels sell credits before they “finish” fishing</w:t>
      </w:r>
      <w:r w:rsidR="00671026">
        <w:t xml:space="preserve">.  </w:t>
      </w:r>
      <w:r>
        <w:t>Since credits would not be retired until a vessel “completes” fishing</w:t>
      </w:r>
      <w:r w:rsidR="00B80258">
        <w:t xml:space="preserve">, a vessel could sell </w:t>
      </w:r>
      <w:r w:rsidR="005A0D06">
        <w:t>all of its credits</w:t>
      </w:r>
      <w:r w:rsidR="00B80258">
        <w:t xml:space="preserve"> before fishing its complete </w:t>
      </w:r>
      <w:r w:rsidR="005A0D06">
        <w:t>Pollock</w:t>
      </w:r>
      <w:r w:rsidR="00B80258">
        <w:t xml:space="preserve"> allocation so as to</w:t>
      </w:r>
      <w:r w:rsidR="0086354E">
        <w:t xml:space="preserve"> avoid having </w:t>
      </w:r>
      <w:r w:rsidR="005A0D06">
        <w:t>ITEC</w:t>
      </w:r>
      <w:r w:rsidR="0086354E">
        <w:t xml:space="preserve"> retired</w:t>
      </w:r>
      <w:r w:rsidR="00671026">
        <w:t xml:space="preserve">.  </w:t>
      </w:r>
      <w:r w:rsidR="009D6612">
        <w:t xml:space="preserve">A provisional savings </w:t>
      </w:r>
      <w:r w:rsidR="00F9765A">
        <w:t xml:space="preserve">rule </w:t>
      </w:r>
      <w:r w:rsidR="004D68A7">
        <w:t xml:space="preserve">prevents this exploitation by requiring that the appropriate ratio of credits be set in reserve for each transfer that occurs before a vessel </w:t>
      </w:r>
      <w:r w:rsidR="00F9765A">
        <w:t xml:space="preserve">finishes fishing </w:t>
      </w:r>
      <w:r w:rsidR="00312514">
        <w:t xml:space="preserve">or before the SSR is set </w:t>
      </w:r>
      <w:r w:rsidR="00F9765A">
        <w:t>(as in the preceding example).</w:t>
      </w:r>
    </w:p>
    <w:p w:rsidR="00420CD4" w:rsidRDefault="00420CD4" w:rsidP="00C54A48"/>
    <w:p w:rsidR="00420CD4" w:rsidRPr="00327D39" w:rsidRDefault="00327D39" w:rsidP="00327D39">
      <w:pPr>
        <w:tabs>
          <w:tab w:val="left" w:pos="360"/>
        </w:tabs>
        <w:rPr>
          <w:u w:val="single"/>
        </w:rPr>
      </w:pPr>
      <w:r>
        <w:rPr>
          <w:u w:val="single"/>
        </w:rPr>
        <w:t>2)</w:t>
      </w:r>
      <w:r>
        <w:rPr>
          <w:u w:val="single"/>
        </w:rPr>
        <w:tab/>
      </w:r>
      <w:r w:rsidR="00420CD4" w:rsidRPr="00327D39">
        <w:rPr>
          <w:u w:val="single"/>
        </w:rPr>
        <w:t>Calculating a Salmon Savings Rate:</w:t>
      </w:r>
    </w:p>
    <w:p w:rsidR="00D107D9" w:rsidRDefault="00D107D9" w:rsidP="00C54A48"/>
    <w:p w:rsidR="00104405" w:rsidRDefault="00420CD4" w:rsidP="00C54A48">
      <w:r>
        <w:t xml:space="preserve">Numerical experiments with the Inshore </w:t>
      </w:r>
      <w:r w:rsidR="00726DBF">
        <w:t xml:space="preserve">sector </w:t>
      </w:r>
      <w:r>
        <w:t xml:space="preserve">daily data over an 8 year period suggest that calculating the SSR when 2/3 of the B-season sector </w:t>
      </w:r>
      <w:r w:rsidR="00B40574">
        <w:t>Pollock</w:t>
      </w:r>
      <w:r>
        <w:t xml:space="preserve"> quota are caught (2/3 sector TAC) gives the best result, in terms of estimating the credits needed to complete the season</w:t>
      </w:r>
      <w:r w:rsidR="00B40574">
        <w:t xml:space="preserve"> (see Appendix B for details on calculating the SSR)</w:t>
      </w:r>
      <w:r w:rsidR="00671026">
        <w:t xml:space="preserve">.  </w:t>
      </w:r>
      <w:r>
        <w:t>This is the “estimated total sector by-catch for the B-season.”  This estimate normally occurs between August 29 and Sept 16 (see figure and table below)</w:t>
      </w:r>
      <w:r w:rsidR="00671026">
        <w:t xml:space="preserve">.  </w:t>
      </w:r>
      <w:r>
        <w:t>This tends to happen later in low salmon abundance years (when fewer transfers are needed) and occurs earlier in moderate to high abundance years</w:t>
      </w:r>
      <w:r w:rsidR="00B2408F">
        <w:t xml:space="preserve"> (see </w:t>
      </w:r>
      <w:r w:rsidR="00C65365">
        <w:fldChar w:fldCharType="begin"/>
      </w:r>
      <w:r w:rsidR="00B2408F">
        <w:instrText xml:space="preserve"> REF _Ref220712254 \h </w:instrText>
      </w:r>
      <w:r w:rsidR="00C65365">
        <w:fldChar w:fldCharType="separate"/>
      </w:r>
      <w:r w:rsidR="00B2408F" w:rsidRPr="00ED0D55">
        <w:t>Table B - 1</w:t>
      </w:r>
      <w:r w:rsidR="00C65365">
        <w:fldChar w:fldCharType="end"/>
      </w:r>
      <w:r w:rsidR="00B2408F">
        <w:t>)</w:t>
      </w:r>
      <w:r>
        <w:t>.</w:t>
      </w:r>
    </w:p>
    <w:p w:rsidR="00800D45" w:rsidRDefault="00800D45" w:rsidP="00C54A48"/>
    <w:p w:rsidR="006A3A9B" w:rsidRPr="00420CD4" w:rsidRDefault="006A3A9B" w:rsidP="00C54A48">
      <w:pPr>
        <w:rPr>
          <w:u w:val="single"/>
        </w:rPr>
      </w:pPr>
      <w:bookmarkStart w:id="2" w:name="RANGE!A1:I14"/>
      <w:bookmarkEnd w:id="2"/>
      <w:r w:rsidRPr="00420CD4">
        <w:rPr>
          <w:u w:val="single"/>
        </w:rPr>
        <w:t>Discussion:</w:t>
      </w:r>
    </w:p>
    <w:p w:rsidR="006A3A9B" w:rsidRDefault="006A3A9B" w:rsidP="00C54A48"/>
    <w:p w:rsidR="00FF4CAC" w:rsidRDefault="00E93A89" w:rsidP="00C54A48">
      <w:r>
        <w:t>A dynamic salmon savings rule has numerous advantages for increasing the appeal of a Market-Incentive plan for Alaskans concerned about Chinook salmon</w:t>
      </w:r>
      <w:r w:rsidR="00671026">
        <w:t xml:space="preserve">.  </w:t>
      </w:r>
      <w:r w:rsidR="00040824">
        <w:t>One of the primary criticisms of the 68,392 hardcap on Chinook salmon bycatch is that it is set too high</w:t>
      </w:r>
      <w:r w:rsidR="00671026">
        <w:t xml:space="preserve">.  </w:t>
      </w:r>
      <w:r w:rsidR="00CF3509">
        <w:t>This level of hardcap poses the problem of satisfying the C-2 requirement of incentivizing reduced salmon bycatch at all levels of abundance</w:t>
      </w:r>
      <w:r w:rsidR="00671026">
        <w:t xml:space="preserve">.  </w:t>
      </w:r>
      <w:r w:rsidR="004F11C9">
        <w:t>A lower hardcap, as advocated by some salmon interest groups is one possible solution</w:t>
      </w:r>
      <w:r w:rsidR="00671026">
        <w:t xml:space="preserve">.  </w:t>
      </w:r>
      <w:r w:rsidR="00040824">
        <w:t>However, historical data shows that salmon encounter rates vary over a wide range</w:t>
      </w:r>
      <w:r w:rsidR="00671026">
        <w:t xml:space="preserve">.  </w:t>
      </w:r>
      <w:r w:rsidR="00040824">
        <w:t>A low hardcap can pose significant financial difficulties on the Pollock fishery during years of high salmon encounter</w:t>
      </w:r>
      <w:r w:rsidR="00BA5C2F">
        <w:t xml:space="preserve"> (68,392 hardcap creates financial burden even during years of moderate salmon abundance: Figure 2)</w:t>
      </w:r>
      <w:r w:rsidR="00671026">
        <w:t xml:space="preserve">.  </w:t>
      </w:r>
      <w:r w:rsidR="00063821">
        <w:t>Conversely,</w:t>
      </w:r>
      <w:r w:rsidR="00040824">
        <w:t xml:space="preserve"> a high hardcap can result in excess credits (and the potential for abuse) during years of low salmon encounter</w:t>
      </w:r>
      <w:r w:rsidR="00671026">
        <w:t xml:space="preserve">.  </w:t>
      </w:r>
      <w:r w:rsidR="00FF4CAC">
        <w:t>The ideal solution to this problem would be to develop sophisticated methods for accurately forecasting salmon abundances and encounter rates</w:t>
      </w:r>
      <w:r w:rsidR="00671026">
        <w:t xml:space="preserve">.  </w:t>
      </w:r>
      <w:r w:rsidR="00FF4CAC">
        <w:t xml:space="preserve">A much more feasible alternative is an adaptive rule, such as Dynamic Salmon Savings </w:t>
      </w:r>
      <w:r w:rsidR="00CE74DF">
        <w:t>(DSS) which is adjusted each year, taking into account that year’s level of</w:t>
      </w:r>
      <w:r w:rsidR="00D105D2">
        <w:t xml:space="preserve"> salmon encounter seen so far</w:t>
      </w:r>
      <w:r w:rsidR="00671026">
        <w:t xml:space="preserve">.  </w:t>
      </w:r>
      <w:r w:rsidR="002145D9">
        <w:t>Unlike a Fixed Transfer Tax, DSS retires credits during times when credits are abundant and the potential for abuse is high</w:t>
      </w:r>
      <w:r w:rsidR="00671026">
        <w:t xml:space="preserve">.  </w:t>
      </w:r>
      <w:r w:rsidR="00DF61B8">
        <w:t>A</w:t>
      </w:r>
      <w:r w:rsidR="002145D9">
        <w:t xml:space="preserve"> fixed tax can </w:t>
      </w:r>
      <w:r w:rsidR="002145D9" w:rsidRPr="00ED0D55">
        <w:t>only</w:t>
      </w:r>
      <w:r w:rsidR="002145D9">
        <w:t xml:space="preserve"> retire credits when transactions occur</w:t>
      </w:r>
      <w:r w:rsidR="00671026">
        <w:t xml:space="preserve">.  </w:t>
      </w:r>
      <w:r w:rsidR="002145D9">
        <w:t>During low-encounter years, few transactions take place (because most vessels have enough credits to fish its own Pollock allocation)</w:t>
      </w:r>
      <w:r w:rsidR="00671026">
        <w:t xml:space="preserve">.  </w:t>
      </w:r>
      <w:r w:rsidR="002145D9">
        <w:t>Thus, a fixed tax fails to be effective during times of low salmon encounter, precisely when a transfer rule should be most effective!</w:t>
      </w:r>
    </w:p>
    <w:p w:rsidR="0010054D" w:rsidRDefault="0010054D" w:rsidP="00C54A48"/>
    <w:p w:rsidR="004622AC" w:rsidRDefault="0010054D" w:rsidP="00C54A48">
      <w:r>
        <w:t>In our simulations of the number of credits retired under a fixed transfer tax scheme and DSS, we found that DSS retired significantly (over 4 times) more credits over a span of 8 years (2000 - 2007) for the Inshore Catcher-Vessel sector</w:t>
      </w:r>
      <w:r w:rsidR="00A822CC">
        <w:t xml:space="preserve"> (see </w:t>
      </w:r>
      <w:r w:rsidR="00C65365">
        <w:fldChar w:fldCharType="begin"/>
      </w:r>
      <w:r w:rsidR="00456E67">
        <w:instrText xml:space="preserve"> REF _Ref220712859 \h </w:instrText>
      </w:r>
      <w:r w:rsidR="00C65365">
        <w:fldChar w:fldCharType="separate"/>
      </w:r>
      <w:r w:rsidR="00456E67" w:rsidRPr="00ED0D55">
        <w:t>Figure 1</w:t>
      </w:r>
      <w:r w:rsidR="00C65365">
        <w:fldChar w:fldCharType="end"/>
      </w:r>
      <w:r w:rsidR="00456E67">
        <w:t>)</w:t>
      </w:r>
      <w:r w:rsidR="00671026">
        <w:t xml:space="preserve">.  </w:t>
      </w:r>
      <w:r w:rsidR="005D48CB">
        <w:t>Not only does DSS save more credits than a fixed transfer tax over this 8 year period, but the savings occur during years of low salmon encounter under a DSS scheme</w:t>
      </w:r>
      <w:r w:rsidR="00671026">
        <w:t xml:space="preserve">.  </w:t>
      </w:r>
      <w:r w:rsidR="005D48CB">
        <w:t xml:space="preserve">(see </w:t>
      </w:r>
      <w:r w:rsidR="005D48CB">
        <w:fldChar w:fldCharType="begin"/>
      </w:r>
      <w:r w:rsidR="005D48CB">
        <w:instrText xml:space="preserve"> REF _Ref220714282 \h </w:instrText>
      </w:r>
      <w:r w:rsidR="005D48CB">
        <w:fldChar w:fldCharType="separate"/>
      </w:r>
      <w:r w:rsidR="005D48CB" w:rsidRPr="004E2AD9">
        <w:rPr>
          <w:szCs w:val="24"/>
        </w:rPr>
        <w:t xml:space="preserve">Figure B - </w:t>
      </w:r>
      <w:r w:rsidR="005D48CB" w:rsidRPr="004E2AD9">
        <w:rPr>
          <w:noProof/>
          <w:szCs w:val="24"/>
        </w:rPr>
        <w:t>2</w:t>
      </w:r>
      <w:r w:rsidR="005D48CB">
        <w:fldChar w:fldCharType="end"/>
      </w:r>
      <w:r w:rsidR="005D48CB">
        <w:t xml:space="preserve">)  </w:t>
      </w:r>
      <w:r w:rsidR="004622AC">
        <w:t>Details regard</w:t>
      </w:r>
      <w:r w:rsidR="00AB5A7F">
        <w:t>ing the implementation of both the</w:t>
      </w:r>
      <w:r w:rsidR="004622AC">
        <w:t xml:space="preserve"> fixed transfer tax and dynamic salmon savings can be found in Appendix B, along with more detailed simulation results.</w:t>
      </w:r>
    </w:p>
    <w:p w:rsidR="0010054D" w:rsidRDefault="0010054D" w:rsidP="00C54A48"/>
    <w:p w:rsidR="00365148" w:rsidRDefault="00B24E46" w:rsidP="00C84FF2">
      <w:pPr>
        <w:jc w:val="center"/>
      </w:pPr>
      <w:r w:rsidRPr="00B24E46">
        <w:rPr>
          <w:noProof/>
        </w:rPr>
        <w:drawing>
          <wp:inline distT="0" distB="0" distL="0" distR="0">
            <wp:extent cx="3695700" cy="4114800"/>
            <wp:effectExtent l="25400" t="0" r="0" b="0"/>
            <wp:docPr id="2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4FB2" w:rsidRPr="00ED0D55" w:rsidRDefault="007C4FB2" w:rsidP="00CE20BA">
      <w:pPr>
        <w:pStyle w:val="Caption"/>
        <w:ind w:left="720"/>
        <w:rPr>
          <w:b w:val="0"/>
          <w:bCs w:val="0"/>
          <w:sz w:val="24"/>
        </w:rPr>
      </w:pPr>
      <w:bookmarkStart w:id="3" w:name="_Ref220712859"/>
      <w:r w:rsidRPr="00ED0D55">
        <w:rPr>
          <w:b w:val="0"/>
          <w:bCs w:val="0"/>
          <w:sz w:val="24"/>
        </w:rPr>
        <w:t xml:space="preserve">Figure </w:t>
      </w:r>
      <w:r w:rsidR="00C65365" w:rsidRPr="00ED0D55">
        <w:rPr>
          <w:b w:val="0"/>
          <w:bCs w:val="0"/>
          <w:sz w:val="24"/>
        </w:rPr>
        <w:fldChar w:fldCharType="begin"/>
      </w:r>
      <w:r w:rsidRPr="00ED0D55">
        <w:rPr>
          <w:b w:val="0"/>
          <w:bCs w:val="0"/>
          <w:sz w:val="24"/>
        </w:rPr>
        <w:instrText xml:space="preserve"> SEQ Figure \* ARABIC </w:instrText>
      </w:r>
      <w:r w:rsidR="00C65365" w:rsidRPr="00ED0D55">
        <w:rPr>
          <w:b w:val="0"/>
          <w:bCs w:val="0"/>
          <w:sz w:val="24"/>
        </w:rPr>
        <w:fldChar w:fldCharType="separate"/>
      </w:r>
      <w:r w:rsidRPr="00ED0D55">
        <w:rPr>
          <w:b w:val="0"/>
          <w:bCs w:val="0"/>
          <w:sz w:val="24"/>
        </w:rPr>
        <w:t>1</w:t>
      </w:r>
      <w:r w:rsidR="00C65365" w:rsidRPr="00ED0D55">
        <w:rPr>
          <w:b w:val="0"/>
          <w:bCs w:val="0"/>
          <w:sz w:val="24"/>
        </w:rPr>
        <w:fldChar w:fldCharType="end"/>
      </w:r>
      <w:bookmarkEnd w:id="3"/>
      <w:r w:rsidR="00671026">
        <w:rPr>
          <w:b w:val="0"/>
          <w:bCs w:val="0"/>
          <w:sz w:val="24"/>
        </w:rPr>
        <w:t xml:space="preserve">.  </w:t>
      </w:r>
      <w:r w:rsidRPr="00ED0D55">
        <w:rPr>
          <w:b w:val="0"/>
          <w:bCs w:val="0"/>
          <w:sz w:val="24"/>
        </w:rPr>
        <w:t>Number of retired credits over 8 years (2000 – 2007) under two differe</w:t>
      </w:r>
      <w:r w:rsidR="00775301" w:rsidRPr="00ED0D55">
        <w:rPr>
          <w:b w:val="0"/>
          <w:bCs w:val="0"/>
          <w:sz w:val="24"/>
        </w:rPr>
        <w:t>nt sell-side transfer rules: a fixed transfer tax and dynamic salmon s</w:t>
      </w:r>
      <w:r w:rsidRPr="00ED0D55">
        <w:rPr>
          <w:b w:val="0"/>
          <w:bCs w:val="0"/>
          <w:sz w:val="24"/>
        </w:rPr>
        <w:t>avings.</w:t>
      </w:r>
    </w:p>
    <w:p w:rsidR="006A3A9B" w:rsidRDefault="006A3A9B" w:rsidP="00DF2FD3">
      <w:pPr>
        <w:ind w:left="360"/>
      </w:pPr>
    </w:p>
    <w:p w:rsidR="006A3A9B" w:rsidRPr="008B1FA3" w:rsidRDefault="006A3A9B" w:rsidP="008B1FA3">
      <w:pPr>
        <w:tabs>
          <w:tab w:val="left" w:pos="720"/>
        </w:tabs>
        <w:rPr>
          <w:sz w:val="28"/>
          <w:szCs w:val="28"/>
        </w:rPr>
      </w:pPr>
      <w:r w:rsidRPr="008B1FA3">
        <w:rPr>
          <w:sz w:val="28"/>
          <w:szCs w:val="28"/>
        </w:rPr>
        <w:t>II</w:t>
      </w:r>
      <w:r w:rsidR="00D15ED3" w:rsidRPr="008B1FA3">
        <w:rPr>
          <w:sz w:val="28"/>
          <w:szCs w:val="28"/>
        </w:rPr>
        <w:t>.</w:t>
      </w:r>
      <w:r w:rsidR="00D15ED3" w:rsidRPr="008B1FA3">
        <w:rPr>
          <w:sz w:val="28"/>
          <w:szCs w:val="28"/>
        </w:rPr>
        <w:tab/>
      </w:r>
      <w:r w:rsidRPr="008B1FA3">
        <w:rPr>
          <w:sz w:val="28"/>
          <w:szCs w:val="28"/>
        </w:rPr>
        <w:t>Incentives/Issues</w:t>
      </w:r>
    </w:p>
    <w:p w:rsidR="006A3A9B" w:rsidRDefault="006A3A9B" w:rsidP="000134E0">
      <w:pPr>
        <w:ind w:left="360"/>
      </w:pPr>
    </w:p>
    <w:p w:rsidR="006A3A9B" w:rsidRPr="00636948" w:rsidRDefault="00636948" w:rsidP="00956519">
      <w:pPr>
        <w:rPr>
          <w:b/>
        </w:rPr>
      </w:pPr>
      <w:r>
        <w:rPr>
          <w:b/>
        </w:rPr>
        <w:t xml:space="preserve">1) </w:t>
      </w:r>
      <w:r w:rsidR="006A3A9B" w:rsidRPr="00636948">
        <w:rPr>
          <w:b/>
        </w:rPr>
        <w:t>Industry costs associated with non-transferability</w:t>
      </w:r>
      <w:r w:rsidR="00691C27" w:rsidRPr="00636948">
        <w:rPr>
          <w:b/>
        </w:rPr>
        <w:t xml:space="preserve"> of credits</w:t>
      </w:r>
      <w:r w:rsidR="006A3A9B" w:rsidRPr="00636948">
        <w:rPr>
          <w:b/>
        </w:rPr>
        <w:t>.</w:t>
      </w:r>
    </w:p>
    <w:p w:rsidR="006A3A9B" w:rsidRDefault="006A3A9B" w:rsidP="00956519"/>
    <w:p w:rsidR="006A3A9B" w:rsidRDefault="006A3A9B" w:rsidP="00956519">
      <w:r>
        <w:t xml:space="preserve">Without a system for transferring </w:t>
      </w:r>
      <w:r w:rsidR="00BD5F36">
        <w:t>Chinook</w:t>
      </w:r>
      <w:r>
        <w:t xml:space="preserve"> salmon encounter credits individual vessels will run out</w:t>
      </w:r>
      <w:r w:rsidR="009B65A6">
        <w:t xml:space="preserve"> of ITEC</w:t>
      </w:r>
      <w:r>
        <w:t xml:space="preserve">, and </w:t>
      </w:r>
      <w:r w:rsidR="00BD5F36">
        <w:t>Pollock</w:t>
      </w:r>
      <w:r>
        <w:t xml:space="preserve"> could go unfished</w:t>
      </w:r>
      <w:r w:rsidR="00485952">
        <w:t>,</w:t>
      </w:r>
      <w:r>
        <w:t xml:space="preserve"> resulting in significant </w:t>
      </w:r>
      <w:r w:rsidR="0000037B">
        <w:t xml:space="preserve">revenue </w:t>
      </w:r>
      <w:r>
        <w:t>losses</w:t>
      </w:r>
      <w:r w:rsidR="0000037B">
        <w:t xml:space="preserve"> for the </w:t>
      </w:r>
      <w:r w:rsidR="00AD3BFB">
        <w:t>Pollock</w:t>
      </w:r>
      <w:r w:rsidR="0000037B">
        <w:t xml:space="preserve"> industry</w:t>
      </w:r>
      <w:r w:rsidR="00671026">
        <w:t xml:space="preserve">.  </w:t>
      </w:r>
      <w:r>
        <w:t>These lo</w:t>
      </w:r>
      <w:r w:rsidR="0002637D">
        <w:t>s</w:t>
      </w:r>
      <w:r>
        <w:t xml:space="preserve">ses can happen even during low to moderate </w:t>
      </w:r>
      <w:r w:rsidR="00C92AD9">
        <w:t>salmon encounter</w:t>
      </w:r>
      <w:r>
        <w:t xml:space="preserve"> years</w:t>
      </w:r>
      <w:r w:rsidR="00671026">
        <w:t xml:space="preserve">.  </w:t>
      </w:r>
      <w:r w:rsidR="00C65365">
        <w:fldChar w:fldCharType="begin"/>
      </w:r>
      <w:r w:rsidR="00657D47">
        <w:instrText xml:space="preserve"> REF _Ref220714027 \h </w:instrText>
      </w:r>
      <w:r w:rsidR="00C65365">
        <w:fldChar w:fldCharType="separate"/>
      </w:r>
      <w:r w:rsidR="00657D47" w:rsidRPr="00ED0D55">
        <w:t>Figure 2</w:t>
      </w:r>
      <w:r w:rsidR="00C65365">
        <w:fldChar w:fldCharType="end"/>
      </w:r>
      <w:r>
        <w:t xml:space="preserve"> belo</w:t>
      </w:r>
      <w:r w:rsidR="00CE7E14">
        <w:t xml:space="preserve">w illustrates the timing of how </w:t>
      </w:r>
      <w:r>
        <w:t xml:space="preserve">many </w:t>
      </w:r>
      <w:r w:rsidRPr="00671469">
        <w:t>vessels</w:t>
      </w:r>
      <w:r>
        <w:t xml:space="preserve"> run out of credits in each season under the proposed Inshore sector hard cap of 38,059 (including 100% A to B carry forward).</w:t>
      </w:r>
    </w:p>
    <w:p w:rsidR="006A3A9B" w:rsidRPr="00F92839" w:rsidRDefault="00D16D49" w:rsidP="001D1361">
      <w:r>
        <w:rPr>
          <w:noProof/>
        </w:rPr>
        <w:drawing>
          <wp:inline distT="0" distB="0" distL="0" distR="0">
            <wp:extent cx="5486400" cy="375221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871E93" w:rsidRPr="00ED0D55" w:rsidRDefault="00871E93" w:rsidP="00871E93">
      <w:pPr>
        <w:pStyle w:val="Caption"/>
        <w:ind w:left="720"/>
        <w:rPr>
          <w:b w:val="0"/>
          <w:bCs w:val="0"/>
          <w:sz w:val="24"/>
        </w:rPr>
      </w:pPr>
      <w:bookmarkStart w:id="4" w:name="_Ref220714027"/>
      <w:r w:rsidRPr="00956519">
        <w:rPr>
          <w:bCs w:val="0"/>
          <w:sz w:val="24"/>
        </w:rPr>
        <w:t xml:space="preserve">Figure </w:t>
      </w:r>
      <w:r w:rsidR="00C65365" w:rsidRPr="00956519">
        <w:rPr>
          <w:bCs w:val="0"/>
          <w:sz w:val="24"/>
        </w:rPr>
        <w:fldChar w:fldCharType="begin"/>
      </w:r>
      <w:r w:rsidRPr="00956519">
        <w:rPr>
          <w:bCs w:val="0"/>
          <w:sz w:val="24"/>
        </w:rPr>
        <w:instrText xml:space="preserve"> SEQ Figure \* ARABIC </w:instrText>
      </w:r>
      <w:r w:rsidR="00C65365" w:rsidRPr="00956519">
        <w:rPr>
          <w:bCs w:val="0"/>
          <w:sz w:val="24"/>
        </w:rPr>
        <w:fldChar w:fldCharType="separate"/>
      </w:r>
      <w:r w:rsidR="007C4FB2" w:rsidRPr="00956519">
        <w:rPr>
          <w:bCs w:val="0"/>
          <w:sz w:val="24"/>
        </w:rPr>
        <w:t>2</w:t>
      </w:r>
      <w:r w:rsidR="00C65365" w:rsidRPr="00956519">
        <w:rPr>
          <w:bCs w:val="0"/>
          <w:sz w:val="24"/>
        </w:rPr>
        <w:fldChar w:fldCharType="end"/>
      </w:r>
      <w:bookmarkEnd w:id="4"/>
      <w:r w:rsidR="00671026">
        <w:rPr>
          <w:bCs w:val="0"/>
          <w:sz w:val="24"/>
        </w:rPr>
        <w:t xml:space="preserve">.  </w:t>
      </w:r>
      <w:r w:rsidRPr="00ED0D55">
        <w:rPr>
          <w:b w:val="0"/>
          <w:bCs w:val="0"/>
          <w:sz w:val="24"/>
        </w:rPr>
        <w:t>Timing and cumulative numbers of vessels in each season that would have run out of encounter credits under the maximum Inshore sector hard cap of 38, 059 (from new daily data provided by Sea State Inc</w:t>
      </w:r>
      <w:r w:rsidR="00671026">
        <w:rPr>
          <w:b w:val="0"/>
          <w:bCs w:val="0"/>
          <w:sz w:val="24"/>
        </w:rPr>
        <w:t xml:space="preserve">.  </w:t>
      </w:r>
      <w:r w:rsidRPr="00ED0D55">
        <w:rPr>
          <w:b w:val="0"/>
          <w:bCs w:val="0"/>
          <w:sz w:val="24"/>
        </w:rPr>
        <w:t>with no reallocation).</w:t>
      </w:r>
    </w:p>
    <w:p w:rsidR="00871E93" w:rsidRPr="00ED0D55" w:rsidRDefault="00871E93" w:rsidP="004130CE"/>
    <w:p w:rsidR="006A3A9B" w:rsidRPr="00F92839" w:rsidRDefault="006A3A9B" w:rsidP="004130CE">
      <w:r>
        <w:t>What is interesting here is that in 2000 and 2001 apparently no ves</w:t>
      </w:r>
      <w:r w:rsidR="00963D6F">
        <w:t>sels would have run out of ITEC</w:t>
      </w:r>
      <w:r>
        <w:t xml:space="preserve"> (hence no trading would be required)</w:t>
      </w:r>
      <w:r w:rsidR="00671026">
        <w:t xml:space="preserve">.  </w:t>
      </w:r>
      <w:r>
        <w:t xml:space="preserve">However, in other low salmon </w:t>
      </w:r>
      <w:r w:rsidR="00ED1CA8">
        <w:t>encounter</w:t>
      </w:r>
      <w:r>
        <w:t xml:space="preserve"> years, 2002, 2003 and in the moderate salmon abundance years 2004, 2005, an increasing number of vessels would have run out of </w:t>
      </w:r>
      <w:r w:rsidR="00BD5F36">
        <w:t>Chinook</w:t>
      </w:r>
      <w:r>
        <w:t xml:space="preserve"> salmon encounter credits</w:t>
      </w:r>
      <w:r w:rsidR="00671026">
        <w:t xml:space="preserve">.  </w:t>
      </w:r>
      <w:r>
        <w:t>This suggests that while no trading was required in 2000 and 2001, that it would have been required in all of the following years</w:t>
      </w:r>
      <w:r w:rsidR="00B31CCB">
        <w:t xml:space="preserve"> to maximize industry revenues.</w:t>
      </w:r>
    </w:p>
    <w:p w:rsidR="006A3A9B" w:rsidRPr="00F92839" w:rsidRDefault="006A3A9B" w:rsidP="004130CE"/>
    <w:p w:rsidR="006A3A9B" w:rsidRPr="00F92839" w:rsidRDefault="006A3A9B" w:rsidP="004130CE">
      <w:r w:rsidRPr="00F92839">
        <w:t>The sector revenue loss associated with not being able to trade encounter credits under a hard cap scenario can be considerable</w:t>
      </w:r>
      <w:r w:rsidR="00671026">
        <w:t xml:space="preserve">.  </w:t>
      </w:r>
      <w:r w:rsidRPr="00F92839">
        <w:t>Th</w:t>
      </w:r>
      <w:r w:rsidR="003C6FA7">
        <w:t>ese costs are illustrated below</w:t>
      </w:r>
      <w:r w:rsidR="00E10DAA">
        <w:t xml:space="preserve"> in </w:t>
      </w:r>
      <w:r w:rsidR="00C65365">
        <w:fldChar w:fldCharType="begin"/>
      </w:r>
      <w:r w:rsidR="00E10DAA">
        <w:instrText xml:space="preserve"> REF _Ref220714043 \h </w:instrText>
      </w:r>
      <w:r w:rsidR="00C65365">
        <w:fldChar w:fldCharType="separate"/>
      </w:r>
      <w:r w:rsidR="00E10DAA" w:rsidRPr="00ED0D55">
        <w:t>Figure 3</w:t>
      </w:r>
      <w:r w:rsidR="00C65365">
        <w:fldChar w:fldCharType="end"/>
      </w:r>
      <w:r w:rsidRPr="00F92839">
        <w:t>, and can exceed $62m in one year</w:t>
      </w:r>
      <w:r w:rsidR="00671026">
        <w:t xml:space="preserve">.  </w:t>
      </w:r>
      <w:r w:rsidRPr="00F92839">
        <w:t>The risk</w:t>
      </w:r>
      <w:r>
        <w:t xml:space="preserve"> of catastrophic losses due to </w:t>
      </w:r>
      <w:r w:rsidRPr="00F92839">
        <w:t xml:space="preserve">unharvested Pollock in any given year should provide motivation for industry </w:t>
      </w:r>
      <w:r w:rsidR="00343F20">
        <w:t xml:space="preserve">to adopt a plan for transferring credits, in addition to </w:t>
      </w:r>
      <w:r w:rsidR="00330B9B">
        <w:t>incentivizing individual vessels to lower bycatch rates so that they may be rewarded</w:t>
      </w:r>
      <w:r w:rsidR="00343F20">
        <w:t xml:space="preserve"> additional ITEC allocations</w:t>
      </w:r>
      <w:r w:rsidR="00671026">
        <w:t xml:space="preserve">.  </w:t>
      </w:r>
      <w:r w:rsidR="00343F20">
        <w:t xml:space="preserve">In addition, vessels </w:t>
      </w:r>
      <w:r w:rsidR="00CE429A">
        <w:t>that</w:t>
      </w:r>
      <w:r w:rsidR="004E439B">
        <w:t xml:space="preserve"> may </w:t>
      </w:r>
      <w:r w:rsidR="00343F20">
        <w:t xml:space="preserve">run out of credits, even in moderate encounter years, will be incentivized </w:t>
      </w:r>
      <w:r w:rsidRPr="00F92839">
        <w:t xml:space="preserve">to lower their </w:t>
      </w:r>
      <w:r>
        <w:t>bycatch</w:t>
      </w:r>
      <w:r w:rsidR="00343F20">
        <w:t xml:space="preserve"> rates to make maximal use of their ITEC allocation and to secure a sufficiently high ITEC allocation in subsequent years</w:t>
      </w:r>
      <w:r w:rsidRPr="00F92839">
        <w:t>.</w:t>
      </w:r>
    </w:p>
    <w:p w:rsidR="006A3A9B" w:rsidRPr="00F92839" w:rsidRDefault="006A3A9B" w:rsidP="004130CE"/>
    <w:p w:rsidR="006A3A9B" w:rsidRPr="00ED0D55" w:rsidRDefault="00D16D49" w:rsidP="001D1361">
      <w:r w:rsidRPr="00ED0D55">
        <w:rPr>
          <w:noProof/>
        </w:rPr>
        <w:drawing>
          <wp:inline distT="0" distB="0" distL="0" distR="0">
            <wp:extent cx="5486400" cy="375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F3558A" w:rsidRPr="00ED0D55" w:rsidRDefault="00F3558A" w:rsidP="00F3558A">
      <w:pPr>
        <w:pStyle w:val="Caption"/>
        <w:ind w:left="720"/>
        <w:rPr>
          <w:b w:val="0"/>
          <w:bCs w:val="0"/>
          <w:sz w:val="24"/>
        </w:rPr>
      </w:pPr>
      <w:bookmarkStart w:id="5" w:name="_Ref220714043"/>
      <w:r w:rsidRPr="00216DA1">
        <w:rPr>
          <w:bCs w:val="0"/>
          <w:sz w:val="24"/>
        </w:rPr>
        <w:t xml:space="preserve">Figure </w:t>
      </w:r>
      <w:r w:rsidR="00C65365" w:rsidRPr="00216DA1">
        <w:rPr>
          <w:bCs w:val="0"/>
          <w:sz w:val="24"/>
        </w:rPr>
        <w:fldChar w:fldCharType="begin"/>
      </w:r>
      <w:r w:rsidRPr="00216DA1">
        <w:rPr>
          <w:bCs w:val="0"/>
          <w:sz w:val="24"/>
        </w:rPr>
        <w:instrText xml:space="preserve"> SEQ Figure \* ARABIC </w:instrText>
      </w:r>
      <w:r w:rsidR="00C65365" w:rsidRPr="00216DA1">
        <w:rPr>
          <w:bCs w:val="0"/>
          <w:sz w:val="24"/>
        </w:rPr>
        <w:fldChar w:fldCharType="separate"/>
      </w:r>
      <w:r w:rsidR="007C4FB2" w:rsidRPr="00216DA1">
        <w:rPr>
          <w:bCs w:val="0"/>
          <w:sz w:val="24"/>
        </w:rPr>
        <w:t>3</w:t>
      </w:r>
      <w:r w:rsidR="00C65365" w:rsidRPr="00216DA1">
        <w:rPr>
          <w:bCs w:val="0"/>
          <w:sz w:val="24"/>
        </w:rPr>
        <w:fldChar w:fldCharType="end"/>
      </w:r>
      <w:bookmarkEnd w:id="5"/>
      <w:r w:rsidR="00671026">
        <w:rPr>
          <w:bCs w:val="0"/>
          <w:sz w:val="24"/>
        </w:rPr>
        <w:t xml:space="preserve">.  </w:t>
      </w:r>
      <w:r w:rsidRPr="00ED0D55">
        <w:rPr>
          <w:b w:val="0"/>
          <w:bCs w:val="0"/>
          <w:sz w:val="24"/>
        </w:rPr>
        <w:t>Annual sector revenue losses that would have been incurred under the maximum hard cap if no reallocation, no trading</w:t>
      </w:r>
      <w:r w:rsidR="007C3A4A" w:rsidRPr="00ED0D55">
        <w:rPr>
          <w:b w:val="0"/>
          <w:bCs w:val="0"/>
          <w:sz w:val="24"/>
        </w:rPr>
        <w:t>,</w:t>
      </w:r>
      <w:r w:rsidRPr="00ED0D55">
        <w:rPr>
          <w:b w:val="0"/>
          <w:bCs w:val="0"/>
          <w:sz w:val="24"/>
        </w:rPr>
        <w:t xml:space="preserve"> and no bycatch avoidance incentives were in place</w:t>
      </w:r>
      <w:r w:rsidR="00671026">
        <w:rPr>
          <w:b w:val="0"/>
          <w:bCs w:val="0"/>
          <w:sz w:val="24"/>
        </w:rPr>
        <w:t xml:space="preserve">.  </w:t>
      </w:r>
      <w:r w:rsidRPr="00ED0D55">
        <w:rPr>
          <w:b w:val="0"/>
          <w:bCs w:val="0"/>
          <w:sz w:val="24"/>
        </w:rPr>
        <w:t>This calculation is based on the new daily catch data from Sea State Inc</w:t>
      </w:r>
      <w:r w:rsidR="00671026">
        <w:rPr>
          <w:b w:val="0"/>
          <w:bCs w:val="0"/>
          <w:sz w:val="24"/>
        </w:rPr>
        <w:t xml:space="preserve">. </w:t>
      </w:r>
      <w:r w:rsidRPr="00ED0D55">
        <w:rPr>
          <w:b w:val="0"/>
          <w:bCs w:val="0"/>
          <w:sz w:val="24"/>
        </w:rPr>
        <w:t>and the assumption that the A-season price</w:t>
      </w:r>
      <w:r w:rsidR="002007AB" w:rsidRPr="00ED0D55">
        <w:rPr>
          <w:b w:val="0"/>
          <w:bCs w:val="0"/>
          <w:sz w:val="24"/>
        </w:rPr>
        <w:t xml:space="preserve"> for </w:t>
      </w:r>
      <w:r w:rsidR="000D08BB" w:rsidRPr="00ED0D55">
        <w:rPr>
          <w:b w:val="0"/>
          <w:bCs w:val="0"/>
          <w:sz w:val="24"/>
        </w:rPr>
        <w:t>Pollock</w:t>
      </w:r>
      <w:r w:rsidRPr="00ED0D55">
        <w:rPr>
          <w:b w:val="0"/>
          <w:bCs w:val="0"/>
          <w:sz w:val="24"/>
        </w:rPr>
        <w:t xml:space="preserve"> is </w:t>
      </w:r>
      <w:r w:rsidR="000D08BB" w:rsidRPr="00ED0D55">
        <w:rPr>
          <w:b w:val="0"/>
          <w:bCs w:val="0"/>
          <w:sz w:val="24"/>
        </w:rPr>
        <w:t>$</w:t>
      </w:r>
      <w:r w:rsidRPr="00ED0D55">
        <w:rPr>
          <w:b w:val="0"/>
          <w:bCs w:val="0"/>
          <w:sz w:val="24"/>
        </w:rPr>
        <w:t xml:space="preserve">0.20/lb and the B-season price is </w:t>
      </w:r>
      <w:r w:rsidR="000D08BB" w:rsidRPr="00ED0D55">
        <w:rPr>
          <w:b w:val="0"/>
          <w:bCs w:val="0"/>
          <w:sz w:val="24"/>
        </w:rPr>
        <w:t>$</w:t>
      </w:r>
      <w:r w:rsidR="002123ED" w:rsidRPr="00ED0D55">
        <w:rPr>
          <w:b w:val="0"/>
          <w:bCs w:val="0"/>
          <w:sz w:val="24"/>
        </w:rPr>
        <w:t>0</w:t>
      </w:r>
      <w:r w:rsidRPr="00ED0D55">
        <w:rPr>
          <w:b w:val="0"/>
          <w:bCs w:val="0"/>
          <w:sz w:val="24"/>
        </w:rPr>
        <w:t>.12/lb.</w:t>
      </w:r>
    </w:p>
    <w:p w:rsidR="00AD532A" w:rsidRDefault="00AD532A" w:rsidP="00AD532A"/>
    <w:p w:rsidR="006A3A9B" w:rsidRPr="00ED0D55" w:rsidRDefault="006A3A9B" w:rsidP="0035797A">
      <w:r w:rsidRPr="00ED0D55">
        <w:t>Trading encounter credits even without explicit incentives to avoid bycatch can increase industry revenues and reduce fleet bycatch</w:t>
      </w:r>
      <w:r w:rsidR="00E039C0">
        <w:t>.</w:t>
      </w:r>
    </w:p>
    <w:p w:rsidR="006A3A9B" w:rsidRPr="00ED0D55" w:rsidRDefault="006A3A9B" w:rsidP="0035797A"/>
    <w:p w:rsidR="006A3A9B" w:rsidRDefault="006A3A9B" w:rsidP="0035797A">
      <w:r w:rsidRPr="00F92839">
        <w:t>The following figure (</w:t>
      </w:r>
      <w:r w:rsidR="00C65365">
        <w:fldChar w:fldCharType="begin"/>
      </w:r>
      <w:r w:rsidR="00AC583F">
        <w:instrText xml:space="preserve"> REF _Ref220714063 \h </w:instrText>
      </w:r>
      <w:r w:rsidR="00C65365">
        <w:fldChar w:fldCharType="separate"/>
      </w:r>
      <w:r w:rsidR="00AC583F" w:rsidRPr="00ED0D55">
        <w:t>Figure 4</w:t>
      </w:r>
      <w:r w:rsidR="00C65365">
        <w:fldChar w:fldCharType="end"/>
      </w:r>
      <w:r w:rsidRPr="00F92839">
        <w:t xml:space="preserve"> below) illustrates a hypothetical scenario where reallocation (using eqn 2 above) and trading occurs by the following simple rules:</w:t>
      </w:r>
    </w:p>
    <w:p w:rsidR="00D107D9" w:rsidRPr="00F92839" w:rsidRDefault="00D107D9" w:rsidP="0035797A"/>
    <w:p w:rsidR="006A3A9B" w:rsidRPr="000634F4" w:rsidRDefault="006A3A9B" w:rsidP="0035797A">
      <w:pPr>
        <w:widowControl w:val="0"/>
        <w:numPr>
          <w:ilvl w:val="0"/>
          <w:numId w:val="24"/>
        </w:numPr>
        <w:tabs>
          <w:tab w:val="left" w:pos="900"/>
        </w:tabs>
        <w:autoSpaceDE w:val="0"/>
        <w:autoSpaceDN w:val="0"/>
        <w:adjustRightInd w:val="0"/>
        <w:ind w:left="900" w:hanging="540"/>
      </w:pPr>
      <w:r w:rsidRPr="000634F4">
        <w:t xml:space="preserve">Credits are only made available to </w:t>
      </w:r>
      <w:r w:rsidR="002122AB">
        <w:t>trade when a vessel finishes it</w:t>
      </w:r>
      <w:r w:rsidRPr="000634F4">
        <w:t>s quota for the season</w:t>
      </w:r>
      <w:r w:rsidR="00671026">
        <w:t xml:space="preserve">.  </w:t>
      </w:r>
      <w:r w:rsidRPr="000634F4">
        <w:t>The only sellers are those who have finished fishing that season.</w:t>
      </w:r>
    </w:p>
    <w:p w:rsidR="006A3A9B" w:rsidRPr="000634F4" w:rsidRDefault="006A3A9B" w:rsidP="0035797A">
      <w:pPr>
        <w:widowControl w:val="0"/>
        <w:numPr>
          <w:ilvl w:val="0"/>
          <w:numId w:val="24"/>
        </w:numPr>
        <w:tabs>
          <w:tab w:val="left" w:pos="900"/>
        </w:tabs>
        <w:autoSpaceDE w:val="0"/>
        <w:autoSpaceDN w:val="0"/>
        <w:adjustRightInd w:val="0"/>
        <w:ind w:left="900" w:hanging="540"/>
      </w:pPr>
      <w:r w:rsidRPr="000634F4">
        <w:t>Credits are transferred as soon as they are needed and available to the vessel(s) that have run out of credits and for whom the intrinsic value (non-market value) is highest, thus will be most likely to want to buy them</w:t>
      </w:r>
      <w:r w:rsidR="00671026">
        <w:t xml:space="preserve">.  </w:t>
      </w:r>
      <w:r w:rsidRPr="000634F4">
        <w:t>As credits are made available, transfers are made in that order</w:t>
      </w:r>
      <w:r w:rsidR="00671026">
        <w:t xml:space="preserve">.  </w:t>
      </w:r>
      <w:r w:rsidRPr="000634F4">
        <w:t>Basically, as they become available, credits go to those vessels who ran out of credits and for whom they have the highest value (like water running down the tiered basins of a fountain).</w:t>
      </w:r>
    </w:p>
    <w:p w:rsidR="006A3A9B" w:rsidRPr="000634F4" w:rsidRDefault="006A3A9B" w:rsidP="001210F9">
      <w:pPr>
        <w:widowControl w:val="0"/>
        <w:autoSpaceDE w:val="0"/>
        <w:autoSpaceDN w:val="0"/>
        <w:adjustRightInd w:val="0"/>
      </w:pPr>
    </w:p>
    <w:p w:rsidR="006A3A9B" w:rsidRPr="000634F4" w:rsidRDefault="00FE2FD6" w:rsidP="001210F9">
      <w:r>
        <w:t xml:space="preserve">The remarkable thing here </w:t>
      </w:r>
      <w:r w:rsidRPr="00F92839">
        <w:t>(</w:t>
      </w:r>
      <w:r w:rsidR="00C65365">
        <w:fldChar w:fldCharType="begin"/>
      </w:r>
      <w:r>
        <w:instrText xml:space="preserve"> REF _Ref220714063 \h </w:instrText>
      </w:r>
      <w:r w:rsidR="00C65365">
        <w:fldChar w:fldCharType="separate"/>
      </w:r>
      <w:r w:rsidRPr="00ED0D55">
        <w:t>Figure 4</w:t>
      </w:r>
      <w:r w:rsidR="00C65365">
        <w:fldChar w:fldCharType="end"/>
      </w:r>
      <w:r w:rsidRPr="00F92839">
        <w:t xml:space="preserve"> below)</w:t>
      </w:r>
      <w:r w:rsidR="006A3A9B" w:rsidRPr="000634F4">
        <w:t xml:space="preserve"> is that this shows that there can be significant revenue advantages to credits trading for the sector as a whole, despite the fact that there is </w:t>
      </w:r>
      <w:r w:rsidR="006A3A9B" w:rsidRPr="00ED0D55">
        <w:t>no explicit individual motivation to avoid bycatch</w:t>
      </w:r>
      <w:r w:rsidR="00671026">
        <w:t xml:space="preserve">.  </w:t>
      </w:r>
      <w:r w:rsidR="006A3A9B" w:rsidRPr="000634F4">
        <w:t>Although the effect is modest, the natural dynamics of the allocation scheme and the trading model by itself can enhance revenues, and reduce bycatch for the fleet as a whole</w:t>
      </w:r>
      <w:r w:rsidR="007C2FDB">
        <w:t>.</w:t>
      </w:r>
    </w:p>
    <w:p w:rsidR="006A3A9B" w:rsidRDefault="00D16D49" w:rsidP="00C84FF2">
      <w:r>
        <w:rPr>
          <w:noProof/>
        </w:rPr>
        <w:drawing>
          <wp:inline distT="0" distB="0" distL="0" distR="0">
            <wp:extent cx="5486400" cy="3752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E81A9E" w:rsidRPr="00ED0D55" w:rsidRDefault="00E81A9E" w:rsidP="00E81A9E">
      <w:pPr>
        <w:pStyle w:val="Caption"/>
        <w:ind w:left="720"/>
        <w:rPr>
          <w:b w:val="0"/>
          <w:bCs w:val="0"/>
          <w:sz w:val="24"/>
        </w:rPr>
      </w:pPr>
      <w:bookmarkStart w:id="6" w:name="_Ref220714063"/>
      <w:r w:rsidRPr="00385DFD">
        <w:rPr>
          <w:bCs w:val="0"/>
          <w:sz w:val="24"/>
        </w:rPr>
        <w:t xml:space="preserve">Figure </w:t>
      </w:r>
      <w:r w:rsidR="00C65365" w:rsidRPr="00385DFD">
        <w:rPr>
          <w:bCs w:val="0"/>
          <w:sz w:val="24"/>
        </w:rPr>
        <w:fldChar w:fldCharType="begin"/>
      </w:r>
      <w:r w:rsidRPr="00385DFD">
        <w:rPr>
          <w:bCs w:val="0"/>
          <w:sz w:val="24"/>
        </w:rPr>
        <w:instrText xml:space="preserve"> SEQ Figure \* ARABIC </w:instrText>
      </w:r>
      <w:r w:rsidR="00C65365" w:rsidRPr="00385DFD">
        <w:rPr>
          <w:bCs w:val="0"/>
          <w:sz w:val="24"/>
        </w:rPr>
        <w:fldChar w:fldCharType="separate"/>
      </w:r>
      <w:r w:rsidR="007C4FB2" w:rsidRPr="00385DFD">
        <w:rPr>
          <w:bCs w:val="0"/>
          <w:sz w:val="24"/>
        </w:rPr>
        <w:t>4</w:t>
      </w:r>
      <w:r w:rsidR="00C65365" w:rsidRPr="00385DFD">
        <w:rPr>
          <w:bCs w:val="0"/>
          <w:sz w:val="24"/>
        </w:rPr>
        <w:fldChar w:fldCharType="end"/>
      </w:r>
      <w:bookmarkEnd w:id="6"/>
      <w:r w:rsidR="00671026">
        <w:rPr>
          <w:bCs w:val="0"/>
          <w:sz w:val="24"/>
        </w:rPr>
        <w:t xml:space="preserve">.  </w:t>
      </w:r>
      <w:r w:rsidRPr="00ED0D55">
        <w:rPr>
          <w:b w:val="0"/>
          <w:bCs w:val="0"/>
          <w:sz w:val="24"/>
        </w:rPr>
        <w:t>Trading Chinook salmon encounter credits (ITEC’s) even without explicit incentives to avoid bycatch can help to maximize industry revenues</w:t>
      </w:r>
      <w:r w:rsidR="009274F8" w:rsidRPr="00ED0D55">
        <w:rPr>
          <w:b w:val="0"/>
          <w:bCs w:val="0"/>
          <w:sz w:val="24"/>
        </w:rPr>
        <w:t>.</w:t>
      </w:r>
    </w:p>
    <w:p w:rsidR="006A3A9B" w:rsidRPr="000634F4" w:rsidRDefault="006A3A9B" w:rsidP="001210F9"/>
    <w:p w:rsidR="006A3A9B" w:rsidRPr="000634F4" w:rsidRDefault="006A3A9B" w:rsidP="001210F9">
      <w:r w:rsidRPr="000634F4">
        <w:t>Note that no trading occurred in 2000 and 2001, as all vessels would have made it through the season without running out of credits.</w:t>
      </w:r>
    </w:p>
    <w:p w:rsidR="00352115" w:rsidRDefault="00352115" w:rsidP="00352115"/>
    <w:p w:rsidR="006A3A9B" w:rsidRPr="00352115" w:rsidRDefault="00352115" w:rsidP="00352115">
      <w:pPr>
        <w:rPr>
          <w:b/>
        </w:rPr>
      </w:pPr>
      <w:r w:rsidRPr="00352115">
        <w:rPr>
          <w:b/>
        </w:rPr>
        <w:t xml:space="preserve">2) </w:t>
      </w:r>
      <w:r w:rsidR="006A3A9B" w:rsidRPr="00352115">
        <w:rPr>
          <w:b/>
        </w:rPr>
        <w:t>Incentives and Issues related to the allocation scheme.</w:t>
      </w:r>
    </w:p>
    <w:p w:rsidR="006A3A9B" w:rsidRDefault="006A3A9B" w:rsidP="001210F9"/>
    <w:p w:rsidR="006A3A9B" w:rsidRDefault="006A3A9B" w:rsidP="001210F9">
      <w:r>
        <w:t>The main incentive mechanism for the tradable encounter credits model is the allocation of credits based on current and past (legacy) encounter rate behavior</w:t>
      </w:r>
      <w:r w:rsidR="00671026">
        <w:t xml:space="preserve">.  </w:t>
      </w:r>
      <w:r>
        <w:t xml:space="preserve">As we have already seen (Appendix B) the intrinsic fishery value of credits can be very high, and in years of high salmon abundance the cost of forgone </w:t>
      </w:r>
      <w:r w:rsidR="00BD5F36">
        <w:t>Pollock</w:t>
      </w:r>
      <w:r>
        <w:t xml:space="preserve"> under a </w:t>
      </w:r>
      <w:r w:rsidR="00BD5F36">
        <w:t>Chinook</w:t>
      </w:r>
      <w:r>
        <w:t xml:space="preserve"> hard cap can represent a catastrophic loss</w:t>
      </w:r>
      <w:r w:rsidR="00671026">
        <w:t xml:space="preserve">.  </w:t>
      </w:r>
      <w:r>
        <w:t>Having extra Chinook encounter credits or so-called “bonus credits” over and above the initial allocation based purely on Pollock makes the value of avoiding current encounters high if in the future there are years of high or moderate salmon abundance</w:t>
      </w:r>
      <w:r w:rsidR="00671026">
        <w:t xml:space="preserve">.  </w:t>
      </w:r>
      <w:r>
        <w:t>This requires forward thinking similar to buying insurance</w:t>
      </w:r>
      <w:r w:rsidR="00671026">
        <w:t xml:space="preserve">.  </w:t>
      </w:r>
      <w:r>
        <w:t>Having extra</w:t>
      </w:r>
      <w:r w:rsidR="00ED2BF7">
        <w:t xml:space="preserve"> credits reduces the risk of expenses</w:t>
      </w:r>
      <w:r>
        <w:t xml:space="preserve"> associated with encountering years of moderate to high salmon abundance.</w:t>
      </w:r>
    </w:p>
    <w:p w:rsidR="006A3A9B" w:rsidRDefault="009703F3" w:rsidP="00C84FF2">
      <w:r w:rsidRPr="009703F3">
        <w:rPr>
          <w:noProof/>
        </w:rPr>
        <w:drawing>
          <wp:inline distT="0" distB="0" distL="0" distR="0">
            <wp:extent cx="5193102" cy="3407434"/>
            <wp:effectExtent l="0" t="0" r="0" b="0"/>
            <wp:docPr id="2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91176" w:rsidRPr="00ED0D55" w:rsidRDefault="00C91176" w:rsidP="00C91176">
      <w:pPr>
        <w:pStyle w:val="Caption"/>
        <w:ind w:left="720"/>
        <w:rPr>
          <w:b w:val="0"/>
          <w:bCs w:val="0"/>
          <w:sz w:val="24"/>
        </w:rPr>
      </w:pPr>
      <w:bookmarkStart w:id="7" w:name="_Ref220714104"/>
      <w:r w:rsidRPr="0059000A">
        <w:rPr>
          <w:bCs w:val="0"/>
          <w:sz w:val="24"/>
        </w:rPr>
        <w:t xml:space="preserve">Figure </w:t>
      </w:r>
      <w:r w:rsidR="00C65365" w:rsidRPr="0059000A">
        <w:rPr>
          <w:bCs w:val="0"/>
          <w:sz w:val="24"/>
        </w:rPr>
        <w:fldChar w:fldCharType="begin"/>
      </w:r>
      <w:r w:rsidRPr="0059000A">
        <w:rPr>
          <w:bCs w:val="0"/>
          <w:sz w:val="24"/>
        </w:rPr>
        <w:instrText xml:space="preserve"> SEQ Figure \* ARABIC </w:instrText>
      </w:r>
      <w:r w:rsidR="00C65365" w:rsidRPr="0059000A">
        <w:rPr>
          <w:bCs w:val="0"/>
          <w:sz w:val="24"/>
        </w:rPr>
        <w:fldChar w:fldCharType="separate"/>
      </w:r>
      <w:r w:rsidR="007C4FB2" w:rsidRPr="0059000A">
        <w:rPr>
          <w:bCs w:val="0"/>
          <w:sz w:val="24"/>
        </w:rPr>
        <w:t>5</w:t>
      </w:r>
      <w:r w:rsidR="00C65365" w:rsidRPr="0059000A">
        <w:rPr>
          <w:bCs w:val="0"/>
          <w:sz w:val="24"/>
        </w:rPr>
        <w:fldChar w:fldCharType="end"/>
      </w:r>
      <w:bookmarkEnd w:id="7"/>
      <w:r w:rsidR="007910C0">
        <w:rPr>
          <w:bCs w:val="0"/>
          <w:sz w:val="24"/>
        </w:rPr>
        <w:t>a</w:t>
      </w:r>
      <w:r w:rsidR="00671026">
        <w:rPr>
          <w:bCs w:val="0"/>
          <w:sz w:val="24"/>
        </w:rPr>
        <w:t xml:space="preserve">.  </w:t>
      </w:r>
      <w:r w:rsidRPr="00ED0D55">
        <w:rPr>
          <w:b w:val="0"/>
          <w:bCs w:val="0"/>
          <w:sz w:val="24"/>
        </w:rPr>
        <w:t>Bonus credits (extra ITEC) achievable with 10 fewer Chinook salmon caught</w:t>
      </w:r>
      <w:r w:rsidR="00671026">
        <w:rPr>
          <w:b w:val="0"/>
          <w:bCs w:val="0"/>
          <w:sz w:val="24"/>
        </w:rPr>
        <w:t xml:space="preserve">.  </w:t>
      </w:r>
      <w:r w:rsidRPr="00ED0D55">
        <w:rPr>
          <w:b w:val="0"/>
          <w:bCs w:val="0"/>
          <w:sz w:val="24"/>
        </w:rPr>
        <w:t>This is analyzed vessel by vessel</w:t>
      </w:r>
      <w:r w:rsidR="00671026">
        <w:rPr>
          <w:b w:val="0"/>
          <w:bCs w:val="0"/>
          <w:sz w:val="24"/>
        </w:rPr>
        <w:t xml:space="preserve">.  </w:t>
      </w:r>
      <w:r w:rsidRPr="00ED0D55">
        <w:rPr>
          <w:b w:val="0"/>
          <w:bCs w:val="0"/>
          <w:sz w:val="24"/>
        </w:rPr>
        <w:t>(</w:t>
      </w:r>
      <w:r w:rsidR="009B0E10">
        <w:rPr>
          <w:b w:val="0"/>
          <w:bCs w:val="0"/>
          <w:sz w:val="24"/>
        </w:rPr>
        <w:t xml:space="preserve">based on original annual data) </w:t>
      </w:r>
      <w:r w:rsidRPr="00ED0D55">
        <w:rPr>
          <w:b w:val="0"/>
          <w:bCs w:val="0"/>
          <w:sz w:val="24"/>
        </w:rPr>
        <w:t xml:space="preserve"> The additional revenue per bonus credit in the 2007 A-season (assuming the vessel would have otherwise run out of credits) is ~$7k/credit</w:t>
      </w:r>
      <w:r w:rsidR="00671026">
        <w:rPr>
          <w:b w:val="0"/>
          <w:bCs w:val="0"/>
          <w:sz w:val="24"/>
        </w:rPr>
        <w:t xml:space="preserve">.  </w:t>
      </w:r>
      <w:r w:rsidRPr="00ED0D55">
        <w:rPr>
          <w:b w:val="0"/>
          <w:bCs w:val="0"/>
          <w:sz w:val="24"/>
        </w:rPr>
        <w:t>Allocation provides strong motivation in terms of potential cost.</w:t>
      </w:r>
    </w:p>
    <w:p w:rsidR="00A01632" w:rsidRDefault="00A01632" w:rsidP="0059000A">
      <w:r w:rsidRPr="00A01632">
        <w:rPr>
          <w:noProof/>
        </w:rPr>
        <w:drawing>
          <wp:inline distT="0" distB="0" distL="0" distR="0">
            <wp:extent cx="5227608" cy="3200400"/>
            <wp:effectExtent l="0" t="0" r="0" b="0"/>
            <wp:docPr id="2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003C" w:rsidRPr="00ED0D55" w:rsidRDefault="0039003C" w:rsidP="0039003C">
      <w:pPr>
        <w:pStyle w:val="Caption"/>
        <w:ind w:left="720"/>
        <w:rPr>
          <w:b w:val="0"/>
          <w:bCs w:val="0"/>
          <w:sz w:val="24"/>
        </w:rPr>
      </w:pPr>
      <w:r w:rsidRPr="0059000A">
        <w:rPr>
          <w:bCs w:val="0"/>
          <w:sz w:val="24"/>
        </w:rPr>
        <w:t xml:space="preserve">Figure </w:t>
      </w:r>
      <w:r w:rsidR="00C65365" w:rsidRPr="0059000A">
        <w:rPr>
          <w:bCs w:val="0"/>
          <w:sz w:val="24"/>
        </w:rPr>
        <w:fldChar w:fldCharType="begin"/>
      </w:r>
      <w:r w:rsidRPr="0059000A">
        <w:rPr>
          <w:bCs w:val="0"/>
          <w:sz w:val="24"/>
        </w:rPr>
        <w:instrText xml:space="preserve"> SEQ Figure \* ARABIC </w:instrText>
      </w:r>
      <w:r w:rsidR="00C65365" w:rsidRPr="0059000A">
        <w:rPr>
          <w:bCs w:val="0"/>
          <w:sz w:val="24"/>
        </w:rPr>
        <w:fldChar w:fldCharType="separate"/>
      </w:r>
      <w:r w:rsidRPr="0059000A">
        <w:rPr>
          <w:bCs w:val="0"/>
          <w:sz w:val="24"/>
        </w:rPr>
        <w:t>5</w:t>
      </w:r>
      <w:r w:rsidR="00C65365" w:rsidRPr="0059000A">
        <w:rPr>
          <w:bCs w:val="0"/>
          <w:sz w:val="24"/>
        </w:rPr>
        <w:fldChar w:fldCharType="end"/>
      </w:r>
      <w:r>
        <w:rPr>
          <w:bCs w:val="0"/>
          <w:sz w:val="24"/>
        </w:rPr>
        <w:t>b</w:t>
      </w:r>
      <w:r w:rsidR="00671026">
        <w:rPr>
          <w:bCs w:val="0"/>
          <w:sz w:val="24"/>
        </w:rPr>
        <w:t xml:space="preserve">.  </w:t>
      </w:r>
      <w:r>
        <w:rPr>
          <w:b w:val="0"/>
          <w:bCs w:val="0"/>
          <w:sz w:val="24"/>
        </w:rPr>
        <w:t>Credit penalties</w:t>
      </w:r>
      <w:r w:rsidRPr="00ED0D55">
        <w:rPr>
          <w:b w:val="0"/>
          <w:bCs w:val="0"/>
          <w:sz w:val="24"/>
        </w:rPr>
        <w:t xml:space="preserve"> (</w:t>
      </w:r>
      <w:r>
        <w:rPr>
          <w:b w:val="0"/>
          <w:bCs w:val="0"/>
          <w:sz w:val="24"/>
        </w:rPr>
        <w:t>reduced</w:t>
      </w:r>
      <w:r w:rsidRPr="00ED0D55">
        <w:rPr>
          <w:b w:val="0"/>
          <w:bCs w:val="0"/>
          <w:sz w:val="24"/>
        </w:rPr>
        <w:t xml:space="preserve"> ITEC) </w:t>
      </w:r>
      <w:r>
        <w:rPr>
          <w:b w:val="0"/>
          <w:bCs w:val="0"/>
          <w:sz w:val="24"/>
        </w:rPr>
        <w:t xml:space="preserve">as a result of </w:t>
      </w:r>
      <w:r w:rsidRPr="00ED0D55">
        <w:rPr>
          <w:b w:val="0"/>
          <w:bCs w:val="0"/>
          <w:sz w:val="24"/>
        </w:rPr>
        <w:t xml:space="preserve">10 </w:t>
      </w:r>
      <w:r>
        <w:rPr>
          <w:b w:val="0"/>
          <w:bCs w:val="0"/>
          <w:sz w:val="24"/>
        </w:rPr>
        <w:t>more</w:t>
      </w:r>
      <w:r w:rsidRPr="00ED0D55">
        <w:rPr>
          <w:b w:val="0"/>
          <w:bCs w:val="0"/>
          <w:sz w:val="24"/>
        </w:rPr>
        <w:t xml:space="preserve"> Chi</w:t>
      </w:r>
      <w:r>
        <w:rPr>
          <w:b w:val="0"/>
          <w:bCs w:val="0"/>
          <w:sz w:val="24"/>
        </w:rPr>
        <w:t>nook salmon caught</w:t>
      </w:r>
      <w:r w:rsidR="00671026">
        <w:rPr>
          <w:b w:val="0"/>
          <w:bCs w:val="0"/>
          <w:sz w:val="24"/>
        </w:rPr>
        <w:t xml:space="preserve">.  </w:t>
      </w:r>
      <w:r w:rsidRPr="00ED0D55">
        <w:rPr>
          <w:b w:val="0"/>
          <w:bCs w:val="0"/>
          <w:sz w:val="24"/>
        </w:rPr>
        <w:t>(</w:t>
      </w:r>
      <w:r>
        <w:rPr>
          <w:b w:val="0"/>
          <w:bCs w:val="0"/>
          <w:sz w:val="24"/>
        </w:rPr>
        <w:t>b</w:t>
      </w:r>
      <w:r w:rsidR="009B0E10">
        <w:rPr>
          <w:b w:val="0"/>
          <w:bCs w:val="0"/>
          <w:sz w:val="24"/>
        </w:rPr>
        <w:t>ased on original annual data)</w:t>
      </w:r>
    </w:p>
    <w:p w:rsidR="00A01632" w:rsidRDefault="00A01632" w:rsidP="0039003C">
      <w:pPr>
        <w:ind w:left="720"/>
      </w:pPr>
    </w:p>
    <w:p w:rsidR="006A3A9B" w:rsidRDefault="006A3A9B" w:rsidP="0059000A">
      <w:r>
        <w:t>Of special significance is the fact that this allocation scheme operates more sensitively during y</w:t>
      </w:r>
      <w:r w:rsidR="003E065A">
        <w:t>ears of low salmon abundance (</w:t>
      </w:r>
      <w:r w:rsidR="00C65365">
        <w:fldChar w:fldCharType="begin"/>
      </w:r>
      <w:r w:rsidR="003E065A">
        <w:instrText xml:space="preserve"> REF _Ref220714104 \h </w:instrText>
      </w:r>
      <w:r w:rsidR="00C65365">
        <w:fldChar w:fldCharType="separate"/>
      </w:r>
      <w:r w:rsidR="003E065A" w:rsidRPr="00ED0D55">
        <w:t>Figure 5</w:t>
      </w:r>
      <w:r w:rsidR="00C65365">
        <w:fldChar w:fldCharType="end"/>
      </w:r>
      <w:r>
        <w:t>)</w:t>
      </w:r>
      <w:r w:rsidR="00671026">
        <w:t xml:space="preserve">.  </w:t>
      </w:r>
      <w:r>
        <w:t>That is, ves</w:t>
      </w:r>
      <w:r w:rsidR="008B0C05">
        <w:t xml:space="preserve">sels are more strongly rewarded or </w:t>
      </w:r>
      <w:r>
        <w:t>penalized for fishing behavior during sparse salmon abundance years</w:t>
      </w:r>
      <w:r w:rsidR="00671026">
        <w:t xml:space="preserve">.  </w:t>
      </w:r>
      <w:r>
        <w:t>Additionally, the intrinsic fishery value of the credits is higher at times of low salmon abundance (Appendix B)</w:t>
      </w:r>
      <w:r w:rsidR="00671026">
        <w:t xml:space="preserve">.  </w:t>
      </w:r>
      <w:r w:rsidR="00D33055">
        <w:t xml:space="preserve">This property of the reallocation formula </w:t>
      </w:r>
    </w:p>
    <w:p w:rsidR="00784AB8" w:rsidRDefault="00784AB8" w:rsidP="0059000A">
      <w:pPr>
        <w:tabs>
          <w:tab w:val="left" w:pos="360"/>
        </w:tabs>
      </w:pPr>
    </w:p>
    <w:p w:rsidR="006A3A9B" w:rsidRDefault="00784AB8" w:rsidP="00C84FEE">
      <w:pPr>
        <w:tabs>
          <w:tab w:val="left" w:pos="360"/>
        </w:tabs>
        <w:rPr>
          <w:b/>
        </w:rPr>
      </w:pPr>
      <w:r w:rsidRPr="0059000A">
        <w:rPr>
          <w:b/>
        </w:rPr>
        <w:t xml:space="preserve">3) </w:t>
      </w:r>
      <w:r w:rsidR="006A3A9B" w:rsidRPr="0059000A">
        <w:rPr>
          <w:b/>
        </w:rPr>
        <w:t>Ince</w:t>
      </w:r>
      <w:r w:rsidR="00CA5ED6" w:rsidRPr="0059000A">
        <w:rPr>
          <w:b/>
        </w:rPr>
        <w:t>ntives related to trading ITEC</w:t>
      </w:r>
      <w:r w:rsidR="006A3A9B" w:rsidRPr="0059000A">
        <w:rPr>
          <w:b/>
        </w:rPr>
        <w:t>.</w:t>
      </w:r>
    </w:p>
    <w:p w:rsidR="002D7F8E" w:rsidRPr="002D7F8E" w:rsidRDefault="002D7F8E" w:rsidP="00C84FEE">
      <w:pPr>
        <w:tabs>
          <w:tab w:val="left" w:pos="360"/>
        </w:tabs>
      </w:pPr>
    </w:p>
    <w:p w:rsidR="006A3A9B" w:rsidRDefault="006A3A9B" w:rsidP="00C84FEE">
      <w:r>
        <w:t>If vessel-owners believe they have excess of credits in any</w:t>
      </w:r>
      <w:r w:rsidR="001C1202">
        <w:t xml:space="preserve"> given year they can post them</w:t>
      </w:r>
      <w:r>
        <w:t xml:space="preserve"> for sale on an electro</w:t>
      </w:r>
      <w:r w:rsidR="001C1202">
        <w:t>nic market site</w:t>
      </w:r>
      <w:r w:rsidR="00671026">
        <w:t xml:space="preserve">.  </w:t>
      </w:r>
      <w:r>
        <w:t>This could represent significant extra revenue, especially if there is significant asymmetry in performance among vessels</w:t>
      </w:r>
      <w:r w:rsidR="00671026">
        <w:t xml:space="preserve">.  </w:t>
      </w:r>
      <w:r>
        <w:t>Similarly, if a vessel owner needs to buy credits he is required to pay the market price, which may or may not be higher than the seasonal price floor</w:t>
      </w:r>
      <w:r w:rsidR="00671026">
        <w:t xml:space="preserve">.  </w:t>
      </w:r>
      <w:r>
        <w:t>This incentive structure is similar to the incentives for trading pollution offset cred</w:t>
      </w:r>
      <w:r w:rsidR="001C1202">
        <w:t xml:space="preserve">its, however it also involves a Dynamic Salmon Savings to control </w:t>
      </w:r>
      <w:r w:rsidR="00F27942">
        <w:t xml:space="preserve">possible excess </w:t>
      </w:r>
      <w:r w:rsidR="001C1202">
        <w:t xml:space="preserve">supply at times of low </w:t>
      </w:r>
      <w:r>
        <w:t>salmon abundance</w:t>
      </w:r>
      <w:r w:rsidR="00671026">
        <w:t xml:space="preserve">.  </w:t>
      </w:r>
      <w:r>
        <w:t>It is not known whether credit pricing will be sufficient to deter chronic bad performers who respond only to current incentives as trading is not always required (eg</w:t>
      </w:r>
      <w:r w:rsidR="00671026">
        <w:t xml:space="preserve">.  </w:t>
      </w:r>
      <w:r>
        <w:t>2000 and 2001).</w:t>
      </w:r>
    </w:p>
    <w:p w:rsidR="006A3A9B" w:rsidRPr="00F92839" w:rsidRDefault="006A3A9B" w:rsidP="00C84FEE"/>
    <w:p w:rsidR="006A3A9B" w:rsidRPr="00F667EB" w:rsidRDefault="00F667EB" w:rsidP="00C84FEE">
      <w:pPr>
        <w:rPr>
          <w:b/>
        </w:rPr>
      </w:pPr>
      <w:r w:rsidRPr="00F667EB">
        <w:rPr>
          <w:b/>
        </w:rPr>
        <w:t xml:space="preserve">4) </w:t>
      </w:r>
      <w:r w:rsidR="006A3A9B" w:rsidRPr="00F667EB">
        <w:rPr>
          <w:b/>
        </w:rPr>
        <w:t>Legacy Incentives</w:t>
      </w:r>
    </w:p>
    <w:p w:rsidR="006A3A9B" w:rsidRPr="00F667EB" w:rsidRDefault="006A3A9B" w:rsidP="00C84FEE"/>
    <w:p w:rsidR="006A3A9B" w:rsidRPr="00F92839" w:rsidRDefault="006A3A9B" w:rsidP="00C84FEE">
      <w:r w:rsidRPr="00F92839">
        <w:t>The second term of the allocation formula 1 is the so-called “legacy” component that incorporates past behavior into the current allocation scheme</w:t>
      </w:r>
      <w:r w:rsidR="00671026">
        <w:t xml:space="preserve">.  </w:t>
      </w:r>
      <w:r w:rsidRPr="00F92839">
        <w:t xml:space="preserve">This component serves three important functions: </w:t>
      </w:r>
    </w:p>
    <w:p w:rsidR="006A3A9B" w:rsidRPr="00F92839" w:rsidRDefault="006A3A9B" w:rsidP="00C84FEE">
      <w:pPr>
        <w:tabs>
          <w:tab w:val="left" w:pos="1260"/>
        </w:tabs>
      </w:pPr>
    </w:p>
    <w:p w:rsidR="006A3A9B" w:rsidRDefault="006A3A9B" w:rsidP="00A325E3">
      <w:pPr>
        <w:numPr>
          <w:ilvl w:val="0"/>
          <w:numId w:val="16"/>
        </w:numPr>
        <w:tabs>
          <w:tab w:val="clear" w:pos="1080"/>
          <w:tab w:val="left" w:pos="900"/>
        </w:tabs>
        <w:ind w:left="900" w:hanging="540"/>
      </w:pPr>
      <w:r w:rsidRPr="00F92839">
        <w:t>It moderates the random component in seasonal year-to-year variability in seasonal bycatch that is due to chance, and tends to amplify the behavioral component</w:t>
      </w:r>
      <w:r w:rsidR="00671026">
        <w:t xml:space="preserve">.  </w:t>
      </w:r>
      <w:r>
        <w:t>One of the problems with any performance related reward/penalty system is that it is almost always subject to randomness in some form</w:t>
      </w:r>
      <w:r w:rsidR="00671026">
        <w:t xml:space="preserve">.  </w:t>
      </w:r>
      <w:r>
        <w:t>Chance is part of life, but one wants to minimize this as much as possible without also destroying the incentives created by rewarding/penalizing differences in performance</w:t>
      </w:r>
      <w:r w:rsidR="00671026">
        <w:t xml:space="preserve">.  </w:t>
      </w:r>
      <w:r>
        <w:t>Separating out such random variation in bycatch rates (eg</w:t>
      </w:r>
      <w:r w:rsidR="00671026">
        <w:t xml:space="preserve">.  </w:t>
      </w:r>
      <w:r>
        <w:t>sampling error or bad luck), from variation due to behavior is difficult but is handled somewhat by the Legacy component, which rewards and penalizes consistent behavior</w:t>
      </w:r>
      <w:r w:rsidR="00671026">
        <w:t xml:space="preserve">.  </w:t>
      </w:r>
      <w:r>
        <w:t>This problem is addressed in the present system in several ways (see Appendix A for a fuller discussion), but it is usually problematic to try to separate natural sampling variation, from variability due to behavior without using historical data that can capture consistent patterns of behavior</w:t>
      </w:r>
      <w:r w:rsidR="00671026">
        <w:t xml:space="preserve">.  </w:t>
      </w:r>
      <w:r>
        <w:t>Thus, boats in the same area may have different bycatch rates partly due to sampling variation and partly due to behavior and this is difficult to sort out without assumptions that may be questionable</w:t>
      </w:r>
      <w:r w:rsidR="00671026">
        <w:t xml:space="preserve">.  </w:t>
      </w:r>
      <w:r>
        <w:t>The legacy component dampens out variation due to accident and tends to highlight variation that identifies behavior.</w:t>
      </w:r>
    </w:p>
    <w:p w:rsidR="006A3A9B" w:rsidRDefault="006A3A9B" w:rsidP="00A325E3">
      <w:pPr>
        <w:numPr>
          <w:ilvl w:val="0"/>
          <w:numId w:val="16"/>
        </w:numPr>
        <w:tabs>
          <w:tab w:val="clear" w:pos="1080"/>
          <w:tab w:val="left" w:pos="900"/>
        </w:tabs>
        <w:ind w:left="900" w:hanging="540"/>
      </w:pPr>
      <w:r>
        <w:t>The legacy system provides carrot and stick incentives for long-term accountability in behavior</w:t>
      </w:r>
      <w:r w:rsidR="00671026">
        <w:t xml:space="preserve">.  </w:t>
      </w:r>
      <w:r>
        <w:t>It encourages forward thinking and a chance to improve toward the upper bound allocation of 4/3 the initial allocation</w:t>
      </w:r>
      <w:r w:rsidR="00671026">
        <w:t xml:space="preserve">.  </w:t>
      </w:r>
      <w:r>
        <w:t>It also provides the “stick” of having only 2/3 the initial allocation to fall back on</w:t>
      </w:r>
      <w:r w:rsidR="00671026">
        <w:t xml:space="preserve">.  </w:t>
      </w:r>
      <w:r>
        <w:t>This can be a strong incentive on behavior.</w:t>
      </w:r>
    </w:p>
    <w:p w:rsidR="006A3A9B" w:rsidRPr="00F92839" w:rsidRDefault="006A3A9B" w:rsidP="00A325E3">
      <w:pPr>
        <w:numPr>
          <w:ilvl w:val="0"/>
          <w:numId w:val="16"/>
        </w:numPr>
        <w:tabs>
          <w:tab w:val="clear" w:pos="1080"/>
          <w:tab w:val="left" w:pos="900"/>
        </w:tabs>
        <w:ind w:left="900" w:hanging="540"/>
      </w:pPr>
      <w:r>
        <w:t>The legacy system provides cumulative incentives (incentives that begin year 1 and continue identically in all years) that should result in a steady evolution toward fleet-wide improvement in encounter rates.</w:t>
      </w:r>
    </w:p>
    <w:p w:rsidR="006A3A9B" w:rsidRPr="00F92839" w:rsidRDefault="006A3A9B"/>
    <w:p w:rsidR="006A3A9B" w:rsidRPr="006E4200" w:rsidRDefault="006A3A9B" w:rsidP="006E4200">
      <w:pPr>
        <w:tabs>
          <w:tab w:val="left" w:pos="720"/>
        </w:tabs>
        <w:rPr>
          <w:sz w:val="28"/>
          <w:szCs w:val="28"/>
        </w:rPr>
      </w:pPr>
      <w:r w:rsidRPr="006E4200">
        <w:rPr>
          <w:sz w:val="28"/>
          <w:szCs w:val="28"/>
        </w:rPr>
        <w:t>III</w:t>
      </w:r>
      <w:r w:rsidR="000134E0" w:rsidRPr="006E4200">
        <w:rPr>
          <w:sz w:val="28"/>
          <w:szCs w:val="28"/>
        </w:rPr>
        <w:t>.</w:t>
      </w:r>
      <w:r w:rsidR="000134E0" w:rsidRPr="006E4200">
        <w:rPr>
          <w:sz w:val="28"/>
          <w:szCs w:val="28"/>
        </w:rPr>
        <w:tab/>
      </w:r>
      <w:r w:rsidRPr="006E4200">
        <w:rPr>
          <w:sz w:val="28"/>
          <w:szCs w:val="28"/>
        </w:rPr>
        <w:t>Hypothetical Modeling of Incentives:</w:t>
      </w:r>
    </w:p>
    <w:p w:rsidR="006A3A9B" w:rsidRPr="00ED0D55" w:rsidRDefault="006A3A9B" w:rsidP="006A3A9B"/>
    <w:p w:rsidR="006A3A9B" w:rsidRPr="0062509E" w:rsidRDefault="006A3A9B" w:rsidP="001B3AA6">
      <w:r w:rsidRPr="0062509E">
        <w:t xml:space="preserve">A simple behavioral self-correcting model is examined to model the action of cumulative incentives to lower </w:t>
      </w:r>
      <w:r>
        <w:t>bycatch</w:t>
      </w:r>
      <w:r w:rsidR="00671026">
        <w:t xml:space="preserve">.  </w:t>
      </w:r>
      <w:r w:rsidRPr="0062509E">
        <w:t>The model assumes that a vessel’s motivation to improve behavior will be inversely related to it’s recent bycatch rate (if you are at the bottom of the list you will try harder, and if you are at the top you may rest on your laurels)</w:t>
      </w:r>
      <w:r w:rsidR="00671026">
        <w:t xml:space="preserve">.  </w:t>
      </w:r>
      <w:r w:rsidRPr="0062509E">
        <w:t>The allocation-transfer simulation described in 2 above (fig</w:t>
      </w:r>
      <w:r w:rsidR="00671026">
        <w:t xml:space="preserve">.  </w:t>
      </w:r>
      <w:r w:rsidRPr="0062509E">
        <w:t xml:space="preserve">4) was combined with an incentive model that was fit to reflect maximum intentional changes on the order of 25% of the observed changes in </w:t>
      </w:r>
      <w:r>
        <w:t>bycatch</w:t>
      </w:r>
      <w:r w:rsidRPr="0062509E">
        <w:t xml:space="preserve"> rate</w:t>
      </w:r>
      <w:r w:rsidR="00671026">
        <w:t xml:space="preserve">.  </w:t>
      </w:r>
      <w:r w:rsidRPr="0062509E">
        <w:t xml:space="preserve">That is to say, that the model is parameterized so that the directional changes in </w:t>
      </w:r>
      <w:r>
        <w:t>bycatch</w:t>
      </w:r>
      <w:r w:rsidRPr="0062509E">
        <w:t xml:space="preserve"> rate are maximally ¼ the magnitude of historically observed variations in </w:t>
      </w:r>
      <w:r>
        <w:t>bycatch</w:t>
      </w:r>
      <w:r w:rsidRPr="0062509E">
        <w:t xml:space="preserve"> rate</w:t>
      </w:r>
      <w:r w:rsidR="00671026">
        <w:t xml:space="preserve">.  </w:t>
      </w:r>
    </w:p>
    <w:p w:rsidR="006A3A9B" w:rsidRPr="0062509E" w:rsidRDefault="006A3A9B" w:rsidP="001B3AA6"/>
    <w:p w:rsidR="006A3A9B" w:rsidRPr="0062509E" w:rsidRDefault="006A3A9B" w:rsidP="001B3AA6">
      <w:r w:rsidRPr="0062509E">
        <w:t xml:space="preserve">Briefly, the incentive to reduce </w:t>
      </w:r>
      <w:r>
        <w:t>bycatch</w:t>
      </w:r>
      <w:r w:rsidRPr="0062509E">
        <w:t xml:space="preserve"> is modeled as a simple function of </w:t>
      </w:r>
      <w:r>
        <w:t>bycatch</w:t>
      </w:r>
      <w:r w:rsidRPr="0062509E">
        <w:t xml:space="preserve"> rates as follows</w:t>
      </w:r>
      <w:r w:rsidR="00671026">
        <w:t xml:space="preserve">.  </w:t>
      </w:r>
      <w:r w:rsidRPr="0062509E">
        <w:t xml:space="preserve">We used actual vessel </w:t>
      </w:r>
      <w:r>
        <w:t>bycatch</w:t>
      </w:r>
      <w:r w:rsidRPr="0062509E">
        <w:t xml:space="preserve"> rates and defined the simple incentive function:</w:t>
      </w:r>
    </w:p>
    <w:p w:rsidR="006A3A9B" w:rsidRPr="0062509E" w:rsidRDefault="006A3A9B" w:rsidP="001B3AA6"/>
    <w:p w:rsidR="006A3A9B" w:rsidRPr="0062509E" w:rsidRDefault="006A3A9B" w:rsidP="001B3AA6">
      <w:r w:rsidRPr="0062509E">
        <w:t xml:space="preserve">incentive = 1/[1+Q] * ψ,    </w:t>
      </w:r>
    </w:p>
    <w:p w:rsidR="006A3A9B" w:rsidRPr="0062509E" w:rsidRDefault="006A3A9B" w:rsidP="001B3AA6"/>
    <w:p w:rsidR="006A3A9B" w:rsidRPr="0062509E" w:rsidRDefault="006A3A9B" w:rsidP="001B3AA6">
      <w:r w:rsidRPr="0062509E">
        <w:t>where ψ = ¼ in this simulation to represent the plain assumption that 25% of the variation in observed encounter rates can be due to behavior</w:t>
      </w:r>
      <w:r w:rsidR="00671026">
        <w:t xml:space="preserve">.  </w:t>
      </w:r>
      <w:r w:rsidRPr="0062509E">
        <w:t>Here the</w:t>
      </w:r>
    </w:p>
    <w:p w:rsidR="006A3A9B" w:rsidRPr="0062509E" w:rsidRDefault="006A3A9B" w:rsidP="001B3AA6"/>
    <w:p w:rsidR="006A3A9B" w:rsidRPr="0062509E" w:rsidRDefault="006A3A9B" w:rsidP="001B3AA6">
      <w:r w:rsidRPr="0062509E">
        <w:t>incentive multiplier = 1 – incentive.</w:t>
      </w:r>
    </w:p>
    <w:p w:rsidR="006A3A9B" w:rsidRPr="0062509E" w:rsidRDefault="006A3A9B" w:rsidP="001B3AA6"/>
    <w:p w:rsidR="006A3A9B" w:rsidRPr="0062509E" w:rsidRDefault="006A3A9B" w:rsidP="001B3AA6">
      <w:r w:rsidRPr="0062509E">
        <w:t>And the cumulative incentive multiplier CIM is simply</w:t>
      </w:r>
    </w:p>
    <w:p w:rsidR="006A3A9B" w:rsidRPr="0062509E" w:rsidRDefault="006A3A9B" w:rsidP="001B3AA6"/>
    <w:p w:rsidR="006A3A9B" w:rsidRPr="0062509E" w:rsidRDefault="006A3A9B" w:rsidP="001B3AA6">
      <w:r w:rsidRPr="0062509E">
        <w:t>CIM(t+1) = CIM(t) * incentive multiplier</w:t>
      </w:r>
    </w:p>
    <w:p w:rsidR="006A3A9B" w:rsidRPr="0062509E" w:rsidRDefault="006A3A9B" w:rsidP="001B3AA6"/>
    <w:p w:rsidR="006A3A9B" w:rsidRPr="0062509E" w:rsidRDefault="006A3A9B" w:rsidP="001B3AA6">
      <w:r w:rsidRPr="0062509E">
        <w:t>And,</w:t>
      </w:r>
    </w:p>
    <w:p w:rsidR="006A3A9B" w:rsidRPr="0062509E" w:rsidRDefault="006A3A9B" w:rsidP="001B3AA6"/>
    <w:p w:rsidR="006A3A9B" w:rsidRPr="0062509E" w:rsidRDefault="006A3A9B" w:rsidP="001B3AA6">
      <w:r w:rsidRPr="0062509E">
        <w:t xml:space="preserve">Market incentive adjusted </w:t>
      </w:r>
      <w:r>
        <w:t>bycatch</w:t>
      </w:r>
      <w:r w:rsidRPr="0062509E">
        <w:t xml:space="preserve"> = CIM(t) * actual </w:t>
      </w:r>
      <w:r>
        <w:t>bycatch</w:t>
      </w:r>
      <w:r w:rsidRPr="0062509E">
        <w:t xml:space="preserve"> at time t.</w:t>
      </w:r>
    </w:p>
    <w:p w:rsidR="006A3A9B" w:rsidRPr="0062509E" w:rsidRDefault="006A3A9B" w:rsidP="001B3AA6"/>
    <w:p w:rsidR="006A3A9B" w:rsidRDefault="006A3A9B" w:rsidP="001B3AA6">
      <w:r w:rsidRPr="0062509E">
        <w:t xml:space="preserve">These dynamics are then incorporated into the simulation in II- 2 above, and run forward to produce the following </w:t>
      </w:r>
      <w:r w:rsidR="00603467">
        <w:t xml:space="preserve">results shown in </w:t>
      </w:r>
      <w:r w:rsidR="00C65365">
        <w:fldChar w:fldCharType="begin"/>
      </w:r>
      <w:r w:rsidR="00603467">
        <w:instrText xml:space="preserve"> REF _Ref220714124 \h </w:instrText>
      </w:r>
      <w:r w:rsidR="00C65365">
        <w:fldChar w:fldCharType="separate"/>
      </w:r>
      <w:r w:rsidR="00603467" w:rsidRPr="00ED0D55">
        <w:t>Figure 6</w:t>
      </w:r>
      <w:r w:rsidR="00C65365">
        <w:fldChar w:fldCharType="end"/>
      </w:r>
      <w:r w:rsidR="00603467">
        <w:t xml:space="preserve"> and </w:t>
      </w:r>
      <w:fldSimple w:instr=" REF _Ref220714128 \h  \* MERGEFORMAT ">
        <w:r w:rsidR="00603467" w:rsidRPr="00603467">
          <w:t>Figure 7</w:t>
        </w:r>
      </w:fldSimple>
      <w:r w:rsidR="00671026">
        <w:t xml:space="preserve">.  </w:t>
      </w:r>
      <w:r w:rsidRPr="0062509E">
        <w:t xml:space="preserve">The results are similar but </w:t>
      </w:r>
      <w:r>
        <w:t>more dramatic than the earlier simple allocation and trading results (Figure 4) without rational incentives to improve relative standing in the fleet with respect to TEC allocation.</w:t>
      </w:r>
    </w:p>
    <w:p w:rsidR="00F96459" w:rsidRDefault="00F96459" w:rsidP="001B3AA6">
      <w:pPr>
        <w:pStyle w:val="Caption"/>
        <w:rPr>
          <w:b w:val="0"/>
          <w:bCs w:val="0"/>
          <w:sz w:val="24"/>
        </w:rPr>
      </w:pPr>
    </w:p>
    <w:p w:rsidR="00A133A9" w:rsidRPr="00F96459" w:rsidRDefault="00A133A9" w:rsidP="001B3AA6"/>
    <w:p w:rsidR="00A133A9" w:rsidRPr="00ED0D55" w:rsidRDefault="00A133A9" w:rsidP="00C84FF2">
      <w:pPr>
        <w:pStyle w:val="Caption"/>
        <w:rPr>
          <w:b w:val="0"/>
          <w:bCs w:val="0"/>
          <w:sz w:val="24"/>
        </w:rPr>
      </w:pPr>
      <w:r w:rsidRPr="00ED0D55">
        <w:rPr>
          <w:b w:val="0"/>
          <w:bCs w:val="0"/>
          <w:noProof/>
          <w:sz w:val="24"/>
        </w:rPr>
        <w:drawing>
          <wp:inline distT="0" distB="0" distL="0" distR="0">
            <wp:extent cx="5486400" cy="3752215"/>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Pr="00ED0D55" w:rsidRDefault="00A133A9" w:rsidP="00A133A9">
      <w:pPr>
        <w:pStyle w:val="Caption"/>
        <w:ind w:left="720"/>
        <w:rPr>
          <w:b w:val="0"/>
          <w:bCs w:val="0"/>
          <w:sz w:val="24"/>
        </w:rPr>
      </w:pPr>
      <w:bookmarkStart w:id="8" w:name="_Ref220714124"/>
      <w:r w:rsidRPr="00335F80">
        <w:rPr>
          <w:bCs w:val="0"/>
          <w:sz w:val="24"/>
        </w:rPr>
        <w:t xml:space="preserve">Figure </w:t>
      </w:r>
      <w:r w:rsidR="00C65365" w:rsidRPr="00335F80">
        <w:rPr>
          <w:bCs w:val="0"/>
          <w:sz w:val="24"/>
        </w:rPr>
        <w:fldChar w:fldCharType="begin"/>
      </w:r>
      <w:r w:rsidRPr="00335F80">
        <w:rPr>
          <w:bCs w:val="0"/>
          <w:sz w:val="24"/>
        </w:rPr>
        <w:instrText xml:space="preserve"> SEQ Figure \* ARABIC </w:instrText>
      </w:r>
      <w:r w:rsidR="00C65365" w:rsidRPr="00335F80">
        <w:rPr>
          <w:bCs w:val="0"/>
          <w:sz w:val="24"/>
        </w:rPr>
        <w:fldChar w:fldCharType="separate"/>
      </w:r>
      <w:r w:rsidR="007C4FB2" w:rsidRPr="00335F80">
        <w:rPr>
          <w:bCs w:val="0"/>
          <w:sz w:val="24"/>
        </w:rPr>
        <w:t>6</w:t>
      </w:r>
      <w:r w:rsidR="00C65365" w:rsidRPr="00335F80">
        <w:rPr>
          <w:bCs w:val="0"/>
          <w:sz w:val="24"/>
        </w:rPr>
        <w:fldChar w:fldCharType="end"/>
      </w:r>
      <w:bookmarkEnd w:id="8"/>
      <w:r w:rsidR="00671026">
        <w:rPr>
          <w:bCs w:val="0"/>
          <w:sz w:val="24"/>
        </w:rPr>
        <w:t xml:space="preserve">.  </w:t>
      </w:r>
      <w:r w:rsidRPr="00ED0D55">
        <w:rPr>
          <w:b w:val="0"/>
          <w:bCs w:val="0"/>
          <w:sz w:val="24"/>
        </w:rPr>
        <w:t>Hypothetical revenue gain for the Inshore sector from trading and allocation incentives to avoid bycatch assuming a sector maximum hard cap of 38,059.</w:t>
      </w:r>
    </w:p>
    <w:p w:rsidR="00A133A9" w:rsidRDefault="00A133A9" w:rsidP="00A133A9"/>
    <w:p w:rsidR="006A3A9B" w:rsidRDefault="00D16D49" w:rsidP="00C84FF2">
      <w:r>
        <w:rPr>
          <w:noProof/>
        </w:rPr>
        <w:drawing>
          <wp:inline distT="0" distB="0" distL="0" distR="0">
            <wp:extent cx="5486400" cy="375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A133A9" w:rsidRPr="00DA0185" w:rsidRDefault="00A133A9" w:rsidP="00C866E8">
      <w:pPr>
        <w:ind w:left="720"/>
      </w:pPr>
      <w:bookmarkStart w:id="9" w:name="_Ref220714128"/>
      <w:r w:rsidRPr="00335F80">
        <w:rPr>
          <w:b/>
        </w:rPr>
        <w:t xml:space="preserve">Figure </w:t>
      </w:r>
      <w:r w:rsidR="00C65365" w:rsidRPr="00335F80">
        <w:rPr>
          <w:b/>
        </w:rPr>
        <w:fldChar w:fldCharType="begin"/>
      </w:r>
      <w:r w:rsidRPr="00335F80">
        <w:rPr>
          <w:b/>
        </w:rPr>
        <w:instrText xml:space="preserve"> SEQ Figure \* ARABIC </w:instrText>
      </w:r>
      <w:r w:rsidR="00C65365" w:rsidRPr="00335F80">
        <w:rPr>
          <w:b/>
        </w:rPr>
        <w:fldChar w:fldCharType="separate"/>
      </w:r>
      <w:r w:rsidR="007C4FB2" w:rsidRPr="00335F80">
        <w:rPr>
          <w:b/>
        </w:rPr>
        <w:t>7</w:t>
      </w:r>
      <w:r w:rsidR="00C65365" w:rsidRPr="00335F80">
        <w:rPr>
          <w:b/>
        </w:rPr>
        <w:fldChar w:fldCharType="end"/>
      </w:r>
      <w:bookmarkEnd w:id="9"/>
      <w:r w:rsidR="00671026">
        <w:rPr>
          <w:b/>
        </w:rPr>
        <w:t xml:space="preserve">.  </w:t>
      </w:r>
      <w:r w:rsidRPr="00DA0185">
        <w:t xml:space="preserve">Effects for the Inshore sector of cumulative market incentives for reducing Chinook salmon </w:t>
      </w:r>
      <w:r>
        <w:t>bycatch</w:t>
      </w:r>
      <w:r w:rsidRPr="00DA0185">
        <w:t xml:space="preserve"> under a sector maximum hard cap of 38, 059.</w:t>
      </w:r>
    </w:p>
    <w:p w:rsidR="00A133A9" w:rsidRPr="0062509E" w:rsidRDefault="00A133A9" w:rsidP="00C866E8">
      <w:pPr>
        <w:ind w:left="720"/>
      </w:pPr>
      <w:r w:rsidRPr="0062509E">
        <w:t>Modifications For Further Study:</w:t>
      </w:r>
    </w:p>
    <w:p w:rsidR="006A3A9B" w:rsidRPr="0062509E" w:rsidRDefault="006A3A9B" w:rsidP="006A3A9B"/>
    <w:p w:rsidR="006A3A9B" w:rsidRPr="00ED0D55" w:rsidRDefault="006A3A9B">
      <w:r w:rsidRPr="00ED0D55">
        <w:t>GLOSSARY OF TERMS:</w:t>
      </w:r>
    </w:p>
    <w:p w:rsidR="006A3A9B" w:rsidRPr="00ED0D55" w:rsidRDefault="006A3A9B"/>
    <w:p w:rsidR="006A3A9B" w:rsidRDefault="006A3A9B">
      <w:r>
        <w:t>1) Intrinsic Fishery Value  = [(sum value of sector Pollock remaining at time t to the end of the season) / (sum sector actual bycatch remaining to the end of the season)] x [fraction of vessels in sector still fishing]</w:t>
      </w:r>
    </w:p>
    <w:p w:rsidR="006A3A9B" w:rsidRDefault="006A3A9B">
      <w:r>
        <w:t>Note: this last term averages in the 0’s for the value when a vessel fills it’s quota</w:t>
      </w:r>
      <w:r w:rsidR="00671026">
        <w:t xml:space="preserve">.  </w:t>
      </w:r>
      <w:r>
        <w:t>Thereby giving a weighted average to reflect the differences among vessel allocations and quota.</w:t>
      </w:r>
    </w:p>
    <w:p w:rsidR="006A3A9B" w:rsidRDefault="006A3A9B"/>
    <w:p w:rsidR="006A3A9B" w:rsidRDefault="006A3A9B">
      <w:r>
        <w:t>2) Instantaneous Expected Fishery Value = ( value of Pollock remaining at time t) / (cumulative bycatch rate at t)</w:t>
      </w:r>
    </w:p>
    <w:p w:rsidR="006A3A9B" w:rsidRDefault="006A3A9B"/>
    <w:p w:rsidR="006A3A9B" w:rsidRDefault="006A3A9B">
      <w:r>
        <w:t>3) Bycatch rate = #</w:t>
      </w:r>
      <w:r w:rsidR="00BD5F36">
        <w:t>Chinook</w:t>
      </w:r>
      <w:r>
        <w:t xml:space="preserve">/mt </w:t>
      </w:r>
      <w:r w:rsidR="00BD5F36">
        <w:t>Pollock</w:t>
      </w:r>
    </w:p>
    <w:p w:rsidR="006A3A9B" w:rsidRDefault="006A3A9B"/>
    <w:p w:rsidR="006A3A9B" w:rsidRDefault="006A3A9B">
      <w:r>
        <w:t>4) Back-of-the-envelope Upper Limit Bycatch Rate:  68,000/ 1,000,000 mt = 0.068 = bycatch rate suggested by 68k HC and TAC of 1,000,000 mt.</w:t>
      </w:r>
    </w:p>
    <w:p w:rsidR="006A3A9B" w:rsidRPr="0062509E" w:rsidRDefault="006A3A9B"/>
    <w:p w:rsidR="006A3A9B" w:rsidRDefault="006A3A9B" w:rsidP="006A3A9B">
      <w:r w:rsidRPr="0062509E">
        <w:br w:type="page"/>
      </w:r>
      <w:r w:rsidRPr="007229F7">
        <w:rPr>
          <w:b/>
          <w:sz w:val="28"/>
        </w:rPr>
        <w:t>Appendix A</w:t>
      </w:r>
      <w:r w:rsidRPr="00BB7C49">
        <w:rPr>
          <w:b/>
          <w:sz w:val="28"/>
          <w:szCs w:val="28"/>
        </w:rPr>
        <w:t>:</w:t>
      </w:r>
      <w:r w:rsidRPr="00BB7C49">
        <w:rPr>
          <w:sz w:val="28"/>
          <w:szCs w:val="28"/>
        </w:rPr>
        <w:t xml:space="preserve"> Technical Issues Regarding the Allocation Formula</w:t>
      </w:r>
    </w:p>
    <w:p w:rsidR="006A3A9B" w:rsidRDefault="006A3A9B" w:rsidP="006A3A9B"/>
    <w:p w:rsidR="006A3A9B" w:rsidRDefault="006A3A9B" w:rsidP="006A3A9B">
      <w:r>
        <w:t>Here we examine several technical issues related to the allocation formula (1)</w:t>
      </w:r>
    </w:p>
    <w:p w:rsidR="006A3A9B" w:rsidRDefault="006A3A9B" w:rsidP="006A3A9B">
      <w:pPr>
        <w:ind w:left="360"/>
      </w:pPr>
      <w:r>
        <w:t>P</w:t>
      </w:r>
      <w:r>
        <w:rPr>
          <w:vertAlign w:val="subscript"/>
        </w:rPr>
        <w:t>s,,y, i</w:t>
      </w:r>
      <w:r>
        <w:t xml:space="preserve"> =  α+ βP</w:t>
      </w:r>
      <w:r>
        <w:rPr>
          <w:vertAlign w:val="subscript"/>
        </w:rPr>
        <w:t>s, y-1, i</w:t>
      </w:r>
      <w:r>
        <w:t xml:space="preserve"> + γQ</w:t>
      </w:r>
      <w:r>
        <w:rPr>
          <w:vertAlign w:val="subscript"/>
        </w:rPr>
        <w:t>s, y-1, i</w:t>
      </w:r>
      <w:r>
        <w:tab/>
      </w:r>
    </w:p>
    <w:p w:rsidR="006A3A9B" w:rsidRDefault="006A3A9B" w:rsidP="006A3A9B"/>
    <w:p w:rsidR="006A3A9B" w:rsidRDefault="00E02CCA" w:rsidP="00E02CCA">
      <w:pPr>
        <w:tabs>
          <w:tab w:val="left" w:pos="360"/>
        </w:tabs>
      </w:pPr>
      <w:r>
        <w:t>1)</w:t>
      </w:r>
      <w:r>
        <w:tab/>
      </w:r>
      <w:r w:rsidR="006A3A9B">
        <w:t>Scaling:</w:t>
      </w:r>
    </w:p>
    <w:p w:rsidR="006A3A9B" w:rsidRDefault="006A3A9B" w:rsidP="006A3A9B">
      <w:pPr>
        <w:ind w:left="360"/>
      </w:pPr>
      <w:r>
        <w:t>The proportional allocation fo</w:t>
      </w:r>
      <w:r w:rsidR="00894C98">
        <w:t xml:space="preserve">rmula (1) is transformed into </w:t>
      </w:r>
      <w:r>
        <w:t>number of credits as follows:</w:t>
      </w:r>
    </w:p>
    <w:p w:rsidR="006A3A9B" w:rsidRDefault="006A3A9B" w:rsidP="006A3A9B">
      <w:pPr>
        <w:ind w:left="360"/>
      </w:pPr>
    </w:p>
    <w:p w:rsidR="006A3A9B" w:rsidRDefault="006A3A9B" w:rsidP="006A3A9B">
      <w:pPr>
        <w:ind w:firstLine="360"/>
        <w:rPr>
          <w:vertAlign w:val="subscript"/>
        </w:rPr>
      </w:pPr>
      <w:r>
        <w:t>Credit Proportion</w:t>
      </w:r>
      <w:r>
        <w:rPr>
          <w:vertAlign w:val="subscript"/>
        </w:rPr>
        <w:t>i</w:t>
      </w:r>
      <w:r>
        <w:t xml:space="preserve"> = P</w:t>
      </w:r>
      <w:r>
        <w:rPr>
          <w:vertAlign w:val="subscript"/>
        </w:rPr>
        <w:t>s,,y, i</w:t>
      </w:r>
      <w:r>
        <w:t xml:space="preserve"> </w:t>
      </w:r>
      <w:r w:rsidR="00A37594">
        <w:t>*</w:t>
      </w:r>
      <w:r>
        <w:t xml:space="preserve"> IFQ</w:t>
      </w:r>
      <w:r>
        <w:rPr>
          <w:vertAlign w:val="subscript"/>
        </w:rPr>
        <w:t>s,y,i</w:t>
      </w:r>
    </w:p>
    <w:p w:rsidR="006A3A9B" w:rsidRDefault="006A3A9B" w:rsidP="006A3A9B">
      <w:pPr>
        <w:ind w:firstLine="360"/>
      </w:pPr>
    </w:p>
    <w:p w:rsidR="006A3A9B" w:rsidRDefault="006A3A9B" w:rsidP="006A3A9B">
      <w:pPr>
        <w:ind w:left="360"/>
      </w:pPr>
      <w:r>
        <w:t xml:space="preserve">Because the sum of this product across vessels does not necessarily = 1, it is necessary to divide by the sum of these credit proportions over all active vessels in the sector, </w:t>
      </w:r>
      <w:r w:rsidRPr="0062509E">
        <w:t>ΣCredit</w:t>
      </w:r>
      <w:r>
        <w:t xml:space="preserve"> Proportions</w:t>
      </w:r>
      <w:r w:rsidR="00671026">
        <w:t xml:space="preserve">.  </w:t>
      </w:r>
      <w:r>
        <w:t xml:space="preserve">That is, </w:t>
      </w:r>
    </w:p>
    <w:p w:rsidR="006A3A9B" w:rsidRPr="0062509E" w:rsidRDefault="006A3A9B" w:rsidP="006A3A9B">
      <w:pPr>
        <w:ind w:left="360"/>
      </w:pPr>
    </w:p>
    <w:p w:rsidR="006A3A9B" w:rsidRDefault="006A3A9B" w:rsidP="006A3A9B">
      <w:pPr>
        <w:ind w:left="360"/>
      </w:pPr>
      <w:r>
        <w:t># Credits</w:t>
      </w:r>
      <w:r>
        <w:rPr>
          <w:vertAlign w:val="subscript"/>
        </w:rPr>
        <w:t>i</w:t>
      </w:r>
      <w:r>
        <w:t xml:space="preserve"> = Credit Proportion</w:t>
      </w:r>
      <w:r>
        <w:rPr>
          <w:vertAlign w:val="subscript"/>
        </w:rPr>
        <w:t>i</w:t>
      </w:r>
      <w:r>
        <w:t xml:space="preserve"> / (</w:t>
      </w:r>
      <w:r w:rsidRPr="0062509E">
        <w:t>ΣCredit</w:t>
      </w:r>
      <w:r>
        <w:t xml:space="preserve"> Proportions) * # sector credits for the season</w:t>
      </w:r>
    </w:p>
    <w:p w:rsidR="006A3A9B" w:rsidRDefault="006A3A9B" w:rsidP="006A3A9B"/>
    <w:p w:rsidR="000A4F58" w:rsidRDefault="00EE6BEF" w:rsidP="00EE6BEF">
      <w:pPr>
        <w:tabs>
          <w:tab w:val="left" w:pos="360"/>
        </w:tabs>
      </w:pPr>
      <w:r>
        <w:t>2)</w:t>
      </w:r>
      <w:r>
        <w:tab/>
      </w:r>
      <w:r w:rsidR="000A4F58">
        <w:t>Upper and lower bounds for proportional allocations:</w:t>
      </w:r>
    </w:p>
    <w:p w:rsidR="000A4F58" w:rsidRDefault="000A4F58" w:rsidP="000A4F58">
      <w:pPr>
        <w:ind w:left="360"/>
      </w:pPr>
      <w:r>
        <w:t xml:space="preserve">When the weightings are such that α = γ the lower and upper bounds on P will depend only on </w:t>
      </w:r>
      <w:r w:rsidR="00C669C6">
        <w:t>the bounds for Q</w:t>
      </w:r>
      <w:r w:rsidR="00671026">
        <w:t xml:space="preserve">.  </w:t>
      </w:r>
      <w:r>
        <w:t>Thus, for both equations (2) and (3)</w:t>
      </w:r>
      <w:r w:rsidR="00A15438">
        <w:t xml:space="preserve"> the bounds for P are the same [2/3, 4/3] when the bounds for Q are [1/3, 5/3] (obtained when Q = 1/3 + 4/3 p</w:t>
      </w:r>
      <w:r w:rsidR="00A15438">
        <w:rPr>
          <w:vertAlign w:val="subscript"/>
        </w:rPr>
        <w:t>i</w:t>
      </w:r>
      <w:r w:rsidR="00A15438">
        <w:t>)</w:t>
      </w:r>
      <w:r w:rsidR="00671026">
        <w:t xml:space="preserve">.  </w:t>
      </w:r>
      <w:r>
        <w:t xml:space="preserve">The following bounds </w:t>
      </w:r>
      <w:r w:rsidR="00DA62E9">
        <w:t xml:space="preserve">for P </w:t>
      </w:r>
      <w:r>
        <w:t>apply to the following parameter settings for δ and ε in Q: (in order of wide to narrow limits)</w:t>
      </w:r>
      <w:r w:rsidR="00F013B9">
        <w:t>:</w:t>
      </w:r>
    </w:p>
    <w:p w:rsidR="000A4F58" w:rsidRDefault="000A4F58" w:rsidP="000A4F58">
      <w:pPr>
        <w:ind w:left="360"/>
      </w:pPr>
    </w:p>
    <w:p w:rsidR="000A4F58" w:rsidRDefault="000A4F58" w:rsidP="000A4F58">
      <w:pPr>
        <w:ind w:left="360"/>
      </w:pPr>
      <w:r>
        <w:t>[1/2, 3/2]</w:t>
      </w:r>
      <w:r>
        <w:tab/>
      </w:r>
      <w:r>
        <w:tab/>
        <w:t>Q = 2p</w:t>
      </w:r>
      <w:r w:rsidRPr="00E45121">
        <w:rPr>
          <w:vertAlign w:val="subscript"/>
        </w:rPr>
        <w:t>i</w:t>
      </w:r>
    </w:p>
    <w:p w:rsidR="000A4F58" w:rsidRDefault="000A4F58" w:rsidP="000A4F58">
      <w:pPr>
        <w:ind w:left="360"/>
      </w:pPr>
    </w:p>
    <w:p w:rsidR="000A4F58" w:rsidRDefault="000A4F58" w:rsidP="000A4F58">
      <w:pPr>
        <w:ind w:left="360"/>
      </w:pPr>
      <w:r>
        <w:t>[2/3, 4/3]</w:t>
      </w:r>
      <w:r>
        <w:tab/>
      </w:r>
      <w:r>
        <w:tab/>
        <w:t>Q = 1/3 + 4/3p</w:t>
      </w:r>
      <w:r w:rsidRPr="00E45121">
        <w:rPr>
          <w:vertAlign w:val="subscript"/>
        </w:rPr>
        <w:t>i</w:t>
      </w:r>
    </w:p>
    <w:p w:rsidR="000A4F58" w:rsidRDefault="000A4F58" w:rsidP="000A4F58">
      <w:pPr>
        <w:ind w:left="360"/>
      </w:pPr>
    </w:p>
    <w:p w:rsidR="0082607B" w:rsidRDefault="000A4F58" w:rsidP="0082607B">
      <w:pPr>
        <w:ind w:left="360"/>
      </w:pPr>
      <w:r>
        <w:t>[3/4, 5/4]</w:t>
      </w:r>
      <w:r>
        <w:tab/>
      </w:r>
      <w:r>
        <w:tab/>
        <w:t>Q = 1/2 + p</w:t>
      </w:r>
      <w:r w:rsidRPr="00E45121">
        <w:rPr>
          <w:vertAlign w:val="subscript"/>
        </w:rPr>
        <w:t>i</w:t>
      </w:r>
    </w:p>
    <w:p w:rsidR="0082607B" w:rsidRDefault="0082607B" w:rsidP="0082607B">
      <w:pPr>
        <w:ind w:left="360"/>
      </w:pPr>
    </w:p>
    <w:p w:rsidR="000A4F58" w:rsidRPr="0082607B" w:rsidRDefault="0082607B" w:rsidP="0082607B">
      <w:pPr>
        <w:ind w:left="360"/>
      </w:pPr>
      <w:r>
        <w:t>When weightings are α = 0, β = γ = 1 (Case 4), the upper and lower bounds are undefined, but can be set arbitrarily as absorbing boundaries to a random walk</w:t>
      </w:r>
      <w:r w:rsidR="00671026">
        <w:t xml:space="preserve">.  </w:t>
      </w:r>
      <w:r>
        <w:t>They are independent of Q.</w:t>
      </w:r>
    </w:p>
    <w:p w:rsidR="000A4F58" w:rsidRDefault="000A4F58" w:rsidP="006A3A9B"/>
    <w:p w:rsidR="00630AC7" w:rsidRDefault="00E17AD6" w:rsidP="00E17AD6">
      <w:pPr>
        <w:tabs>
          <w:tab w:val="left" w:pos="360"/>
        </w:tabs>
      </w:pPr>
      <w:r>
        <w:t>3)</w:t>
      </w:r>
      <w:r>
        <w:tab/>
      </w:r>
      <w:r w:rsidR="00630AC7">
        <w:t xml:space="preserve">Specific forms for the penalty function p: </w:t>
      </w:r>
    </w:p>
    <w:p w:rsidR="00630AC7" w:rsidRDefault="00630AC7" w:rsidP="00630AC7">
      <w:pPr>
        <w:ind w:left="360"/>
      </w:pPr>
      <w:r>
        <w:t>In general p can be any function having a range from 0 to 1 that rewards low</w:t>
      </w:r>
      <w:r w:rsidRPr="00DA0185">
        <w:t xml:space="preserve"> </w:t>
      </w:r>
      <w:r>
        <w:t>bycatch behavior and that penalizes high bycatch behavior</w:t>
      </w:r>
      <w:r w:rsidR="00671026">
        <w:t xml:space="preserve">.  </w:t>
      </w:r>
      <w:r>
        <w:t>The performance measure chosen here involves computing a z-score for bycatch rate and converting via linear scaling</w:t>
      </w:r>
      <w:r w:rsidR="00671026">
        <w:t xml:space="preserve">.  </w:t>
      </w:r>
      <w:r>
        <w:t>Vessels with z-scores less than -2 receive a p of 0, and vessels with z-scores greater than 2 receive a p of 1</w:t>
      </w:r>
      <w:r w:rsidR="00671026">
        <w:t xml:space="preserve">.  </w:t>
      </w:r>
      <w:r>
        <w:t>Vessels with z-scores in between -2 and +2 have p computed as p = z/4 + 1/2</w:t>
      </w:r>
      <w:r w:rsidR="00671026">
        <w:t xml:space="preserve">.  </w:t>
      </w:r>
      <w:r>
        <w:t>Note that this penalty function provides equal incentive for the vast majority of vessels</w:t>
      </w:r>
      <w:r w:rsidR="00671026">
        <w:t xml:space="preserve">.  </w:t>
      </w:r>
      <w:r>
        <w:t>Here, the incentive is directly related to the slope of the penalty function: a greater slope indicates a greater change in credit reallocation for the same change in bycatch rate.</w:t>
      </w:r>
    </w:p>
    <w:p w:rsidR="00630AC7" w:rsidRDefault="00443097" w:rsidP="00443097">
      <w:r w:rsidRPr="00443097">
        <w:drawing>
          <wp:inline distT="0" distB="0" distL="0" distR="0">
            <wp:extent cx="5486400" cy="3833331"/>
            <wp:effectExtent l="0" t="0" r="0" b="0"/>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43097" w:rsidRDefault="00443097" w:rsidP="00A51BD2">
      <w:pPr>
        <w:pStyle w:val="Caption"/>
        <w:ind w:left="720"/>
        <w:rPr>
          <w:b w:val="0"/>
          <w:sz w:val="24"/>
          <w:szCs w:val="24"/>
        </w:rPr>
      </w:pPr>
      <w:r w:rsidRPr="00A51BD2">
        <w:rPr>
          <w:sz w:val="24"/>
          <w:szCs w:val="24"/>
        </w:rPr>
        <w:t xml:space="preserve">Figure A- </w:t>
      </w:r>
      <w:r w:rsidRPr="00A51BD2">
        <w:rPr>
          <w:sz w:val="24"/>
          <w:szCs w:val="24"/>
        </w:rPr>
        <w:fldChar w:fldCharType="begin"/>
      </w:r>
      <w:r w:rsidRPr="00A51BD2">
        <w:rPr>
          <w:sz w:val="24"/>
          <w:szCs w:val="24"/>
        </w:rPr>
        <w:instrText xml:space="preserve"> SEQ Figure_A- \* ARABIC </w:instrText>
      </w:r>
      <w:r w:rsidRPr="00A51BD2">
        <w:rPr>
          <w:sz w:val="24"/>
          <w:szCs w:val="24"/>
        </w:rPr>
        <w:fldChar w:fldCharType="separate"/>
      </w:r>
      <w:r w:rsidRPr="00A51BD2">
        <w:rPr>
          <w:noProof/>
          <w:sz w:val="24"/>
          <w:szCs w:val="24"/>
        </w:rPr>
        <w:t>1</w:t>
      </w:r>
      <w:r w:rsidRPr="00A51BD2">
        <w:rPr>
          <w:sz w:val="24"/>
          <w:szCs w:val="24"/>
        </w:rPr>
        <w:fldChar w:fldCharType="end"/>
      </w:r>
      <w:r w:rsidRPr="00A51BD2">
        <w:rPr>
          <w:sz w:val="24"/>
          <w:szCs w:val="24"/>
        </w:rPr>
        <w:t xml:space="preserve">.  </w:t>
      </w:r>
      <w:r w:rsidRPr="00A51BD2">
        <w:rPr>
          <w:b w:val="0"/>
          <w:sz w:val="24"/>
          <w:szCs w:val="24"/>
        </w:rPr>
        <w:t>A linear penalty function truncated at z-scores of +2 and -2.  Because the slope of the penalty function is equal for all z-scores, all vessels have equal incentive to reduce bycatch</w:t>
      </w:r>
      <w:r w:rsidR="00537196" w:rsidRPr="00A51BD2">
        <w:rPr>
          <w:b w:val="0"/>
          <w:sz w:val="24"/>
          <w:szCs w:val="24"/>
        </w:rPr>
        <w:t xml:space="preserve"> regardless of their position in the pack</w:t>
      </w:r>
      <w:r w:rsidRPr="00A51BD2">
        <w:rPr>
          <w:b w:val="0"/>
          <w:sz w:val="24"/>
          <w:szCs w:val="24"/>
        </w:rPr>
        <w:t>.</w:t>
      </w:r>
    </w:p>
    <w:p w:rsidR="00A51BD2" w:rsidRPr="00A51BD2" w:rsidRDefault="00A51BD2" w:rsidP="00A51BD2"/>
    <w:p w:rsidR="00630AC7" w:rsidRDefault="00630AC7" w:rsidP="00630AC7">
      <w:pPr>
        <w:ind w:left="360"/>
      </w:pPr>
      <w:r>
        <w:t>An alternative penalty function was considered that uses each vessel’s z-score to compute a cumulative p-value based on a normal distribution</w:t>
      </w:r>
      <w:r w:rsidR="00671026">
        <w:t xml:space="preserve">.  </w:t>
      </w:r>
      <w:r>
        <w:t>This penalty function would create the highest incentives in any year to the most vessels</w:t>
      </w:r>
      <w:r w:rsidR="00671026">
        <w:t xml:space="preserve">.  </w:t>
      </w:r>
      <w:r>
        <w:t>These are the vessels in the middle of the pack can move up and down in Q value more quickly than those at the extremes</w:t>
      </w:r>
      <w:r w:rsidR="00671026">
        <w:t xml:space="preserve">.  </w:t>
      </w:r>
      <w:r>
        <w:t>It also protects vessels that are at the extremes (in particular the lower extreme of high encounter rates)</w:t>
      </w:r>
      <w:r w:rsidR="00671026">
        <w:t xml:space="preserve">.  </w:t>
      </w:r>
      <w:r>
        <w:t>This is a way to helping to buffer against bad luck</w:t>
      </w:r>
      <w:r w:rsidR="00671026">
        <w:t xml:space="preserve">.  </w:t>
      </w:r>
      <w:r w:rsidRPr="007229F7">
        <w:t>That is, with this form of Q incentive to improve is large for the</w:t>
      </w:r>
      <w:r w:rsidR="00D107D9">
        <w:t xml:space="preserve"> most vessels, and “occasional”</w:t>
      </w:r>
      <w:r w:rsidRPr="007229F7">
        <w:t xml:space="preserve"> accidents are buffered</w:t>
      </w:r>
      <w:r w:rsidR="00671026">
        <w:t xml:space="preserve">.  </w:t>
      </w:r>
      <w:r w:rsidRPr="007229F7">
        <w:t>The main disadvantage is that it exposes the average player to more variation</w:t>
      </w:r>
      <w:r w:rsidR="00671026">
        <w:t xml:space="preserve">.  </w:t>
      </w:r>
      <w:r w:rsidRPr="007229F7">
        <w:t>More incentive and more variation are two sides of the same coin.</w:t>
      </w:r>
    </w:p>
    <w:p w:rsidR="00630AC7" w:rsidRDefault="00630AC7" w:rsidP="00630AC7">
      <w:pPr>
        <w:ind w:left="360"/>
      </w:pPr>
    </w:p>
    <w:p w:rsidR="00B16DFE" w:rsidRDefault="00B16DFE" w:rsidP="00B16DFE">
      <w:r w:rsidRPr="00B16DFE">
        <w:drawing>
          <wp:inline distT="0" distB="0" distL="0" distR="0">
            <wp:extent cx="5486400" cy="3833331"/>
            <wp:effectExtent l="0" t="0" r="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A05CB" w:rsidRPr="003A1D22" w:rsidRDefault="00065897" w:rsidP="003A1D22">
      <w:pPr>
        <w:pStyle w:val="Caption"/>
        <w:ind w:left="720"/>
        <w:rPr>
          <w:sz w:val="24"/>
          <w:szCs w:val="24"/>
        </w:rPr>
      </w:pPr>
      <w:r w:rsidRPr="003A1D22">
        <w:rPr>
          <w:sz w:val="24"/>
          <w:szCs w:val="24"/>
        </w:rPr>
        <w:t xml:space="preserve">Figure A- </w:t>
      </w:r>
      <w:r w:rsidRPr="003A1D22">
        <w:rPr>
          <w:sz w:val="24"/>
          <w:szCs w:val="24"/>
        </w:rPr>
        <w:fldChar w:fldCharType="begin"/>
      </w:r>
      <w:r w:rsidRPr="003A1D22">
        <w:rPr>
          <w:sz w:val="24"/>
          <w:szCs w:val="24"/>
        </w:rPr>
        <w:instrText xml:space="preserve"> SEQ Figure_A- \* ARABIC </w:instrText>
      </w:r>
      <w:r w:rsidRPr="003A1D22">
        <w:rPr>
          <w:sz w:val="24"/>
          <w:szCs w:val="24"/>
        </w:rPr>
        <w:fldChar w:fldCharType="separate"/>
      </w:r>
      <w:r w:rsidR="00443097">
        <w:rPr>
          <w:noProof/>
          <w:sz w:val="24"/>
          <w:szCs w:val="24"/>
        </w:rPr>
        <w:t>2</w:t>
      </w:r>
      <w:r w:rsidRPr="003A1D22">
        <w:rPr>
          <w:sz w:val="24"/>
          <w:szCs w:val="24"/>
        </w:rPr>
        <w:fldChar w:fldCharType="end"/>
      </w:r>
      <w:r w:rsidRPr="003A1D22">
        <w:rPr>
          <w:sz w:val="24"/>
          <w:szCs w:val="24"/>
        </w:rPr>
        <w:t xml:space="preserve">.  </w:t>
      </w:r>
      <w:r w:rsidRPr="003A1D22">
        <w:rPr>
          <w:b w:val="0"/>
          <w:sz w:val="24"/>
          <w:szCs w:val="24"/>
        </w:rPr>
        <w:t>A penalty function computed as the cumulative p-value of the z-score.  The slope is highest in the middle: therefore the largest incentives are for vessels in the middle of the pack.</w:t>
      </w:r>
    </w:p>
    <w:p w:rsidR="00B16DFE" w:rsidRDefault="00B16DFE" w:rsidP="00630AC7">
      <w:pPr>
        <w:ind w:left="360"/>
      </w:pPr>
    </w:p>
    <w:p w:rsidR="00630AC7" w:rsidRDefault="00630AC7" w:rsidP="00630AC7">
      <w:pPr>
        <w:ind w:left="360"/>
      </w:pPr>
      <w:r>
        <w:t>Another possibility is to construct a function for Q that is flat in the middle so that average vessels will see very little change (the fleet will have less incentive) and so that the extreme bad luck year is more readily penalized</w:t>
      </w:r>
      <w:r w:rsidR="00671026">
        <w:t xml:space="preserve">.  </w:t>
      </w:r>
      <w:r>
        <w:t>The advantage of this kind of function is that it will dampen the effects of random chance for the middle of the pack but at the cost of creating less incentive for the pack as a whole to improve</w:t>
      </w:r>
      <w:r w:rsidR="00671026">
        <w:t xml:space="preserve">.  </w:t>
      </w:r>
      <w:r>
        <w:t>Overall, tinkering with Q makes more sense in systems that lack a legacy component to help buffer random events</w:t>
      </w:r>
      <w:r w:rsidR="00671026">
        <w:t xml:space="preserve">.  </w:t>
      </w:r>
      <w:r>
        <w:t>Though modifying Q still might merit some additional experimentation, t</w:t>
      </w:r>
      <w:r w:rsidRPr="007229F7">
        <w:t xml:space="preserve">he main idea is to create incentives to shift the whole fleet over to have lower </w:t>
      </w:r>
      <w:r>
        <w:t>bycatch</w:t>
      </w:r>
      <w:r w:rsidR="00D33055">
        <w:t xml:space="preserve"> from year to year</w:t>
      </w:r>
      <w:r w:rsidR="00671026">
        <w:t xml:space="preserve">.  </w:t>
      </w:r>
      <w:r w:rsidRPr="007229F7">
        <w:t>That said, the real issue is not so much what the p-value is (how sensitive it is to changes in z-score) but how the "allocation" actually varies, and the legacy system gives some buffering capacity there.</w:t>
      </w:r>
    </w:p>
    <w:p w:rsidR="00630AC7" w:rsidRDefault="00630AC7" w:rsidP="00630AC7">
      <w:pPr>
        <w:ind w:left="360"/>
      </w:pPr>
    </w:p>
    <w:p w:rsidR="00304B1B" w:rsidRDefault="00304B1B" w:rsidP="00203EE1">
      <w:pPr>
        <w:tabs>
          <w:tab w:val="left" w:pos="360"/>
        </w:tabs>
        <w:ind w:left="360" w:hanging="270"/>
      </w:pPr>
      <w:r>
        <w:t>4)</w:t>
      </w:r>
      <w:r w:rsidR="00203EE1">
        <w:tab/>
      </w:r>
      <w:r>
        <w:t>Computation of z-scores:</w:t>
      </w:r>
    </w:p>
    <w:p w:rsidR="00304B1B" w:rsidRDefault="00304B1B" w:rsidP="00AC7693">
      <w:pPr>
        <w:ind w:left="360"/>
      </w:pPr>
      <w:r>
        <w:t>The variance in bycatch rates among vessels can be attributed to two factors: chance encounters with pockets of Chinook salmon, and consistent behaviors to reduce bycatch</w:t>
      </w:r>
      <w:r w:rsidR="00671026">
        <w:t xml:space="preserve">.  </w:t>
      </w:r>
      <w:r>
        <w:t>One reasonable expectation of the Industry Market-Incentive Plan is for the distribution of bycatch rates among vessels to decrease over time as vessels exploit the same behavioral changes to reduce bycatch rates</w:t>
      </w:r>
      <w:r w:rsidR="00671026">
        <w:t xml:space="preserve">.  </w:t>
      </w:r>
      <w:r>
        <w:t>A larger proportion of the variation in bycatch rates would then be due to random chance and not intentional behavior on the part of vessels</w:t>
      </w:r>
      <w:r w:rsidR="00671026">
        <w:t xml:space="preserve">.  </w:t>
      </w:r>
      <w:r>
        <w:t xml:space="preserve">Since z-scores are scaled to the standard deviation of the bycatch rates, large </w:t>
      </w:r>
      <w:r w:rsidR="001360AD">
        <w:t>fluctuations</w:t>
      </w:r>
      <w:r>
        <w:t xml:space="preserve"> in z-scores may become due to random chance</w:t>
      </w:r>
      <w:r w:rsidR="00671026">
        <w:t xml:space="preserve">.  </w:t>
      </w:r>
      <w:r>
        <w:t>To mitigate this problem, we use an estimated standard deviation based upon a sector-wide bycatch rate</w:t>
      </w:r>
      <w:r w:rsidR="00671026">
        <w:t xml:space="preserve">.  </w:t>
      </w:r>
      <w:r>
        <w:t>(equivalent to a weighted average of individual vessel’s bycatch rates)  This calculation is based on historical data across the Inshore Catcher-Vessel sector, the Mothership sector, and the Catcher-Processo</w:t>
      </w:r>
      <w:r w:rsidR="00873BAA">
        <w:t>r sector</w:t>
      </w:r>
      <w:r w:rsidR="00671026">
        <w:t xml:space="preserve">.  </w:t>
      </w:r>
      <w:r w:rsidR="00873BAA">
        <w:t>(</w:t>
      </w:r>
      <w:r w:rsidR="00C65365">
        <w:fldChar w:fldCharType="begin"/>
      </w:r>
      <w:r w:rsidR="00B77B85">
        <w:instrText xml:space="preserve"> REF _Ref220714206 \h </w:instrText>
      </w:r>
      <w:r w:rsidR="00C65365">
        <w:fldChar w:fldCharType="separate"/>
      </w:r>
      <w:r w:rsidR="00B77B85" w:rsidRPr="00A8160E">
        <w:rPr>
          <w:szCs w:val="24"/>
        </w:rPr>
        <w:t xml:space="preserve">Figure A- </w:t>
      </w:r>
      <w:r w:rsidR="00B77B85" w:rsidRPr="00A8160E">
        <w:rPr>
          <w:noProof/>
          <w:szCs w:val="24"/>
        </w:rPr>
        <w:t>1</w:t>
      </w:r>
      <w:r w:rsidR="00C65365">
        <w:fldChar w:fldCharType="end"/>
      </w:r>
      <w:r>
        <w:t>)</w:t>
      </w:r>
    </w:p>
    <w:p w:rsidR="00304B1B" w:rsidRDefault="00304B1B" w:rsidP="00AC7693">
      <w:pPr>
        <w:ind w:left="360"/>
      </w:pPr>
    </w:p>
    <w:p w:rsidR="00304B1B" w:rsidRDefault="00304B1B" w:rsidP="00AC7693">
      <w:pPr>
        <w:ind w:left="360"/>
      </w:pPr>
      <w:r>
        <w:t>Because small vessels are subject to</w:t>
      </w:r>
      <w:r w:rsidR="00B77B85">
        <w:t xml:space="preserve"> more sampling error (</w:t>
      </w:r>
      <w:r w:rsidR="00C65365">
        <w:fldChar w:fldCharType="begin"/>
      </w:r>
      <w:r w:rsidR="00BA0B3A">
        <w:instrText xml:space="preserve"> REF _Ref220714240 \h </w:instrText>
      </w:r>
      <w:r w:rsidR="00C65365">
        <w:fldChar w:fldCharType="separate"/>
      </w:r>
      <w:r w:rsidR="00BA0B3A" w:rsidRPr="000043D6">
        <w:rPr>
          <w:szCs w:val="24"/>
        </w:rPr>
        <w:t xml:space="preserve">Figure A- </w:t>
      </w:r>
      <w:r w:rsidR="00BA0B3A" w:rsidRPr="000043D6">
        <w:rPr>
          <w:noProof/>
          <w:szCs w:val="24"/>
        </w:rPr>
        <w:t>2</w:t>
      </w:r>
      <w:r w:rsidR="00C65365">
        <w:fldChar w:fldCharType="end"/>
      </w:r>
      <w:r>
        <w:t>), we also use a corrected standard deviation to reduce the effects of random noise due to vessel size</w:t>
      </w:r>
      <w:r w:rsidR="00671026">
        <w:t xml:space="preserve">.  </w:t>
      </w:r>
      <w:r>
        <w:t>This random noise varies with the inverse square root of 1 + pollock allocation %</w:t>
      </w:r>
      <w:r w:rsidR="00671026">
        <w:t xml:space="preserve">.  </w:t>
      </w:r>
      <w:r>
        <w:t>Thus, we correct standard deviation in the following way:</w:t>
      </w:r>
    </w:p>
    <w:p w:rsidR="00304B1B" w:rsidRDefault="00304B1B" w:rsidP="00AC7693">
      <w:pPr>
        <w:ind w:left="360"/>
      </w:pPr>
    </w:p>
    <w:p w:rsidR="00304B1B" w:rsidRDefault="00304B1B" w:rsidP="00AC7693">
      <w:pPr>
        <w:ind w:left="360"/>
      </w:pPr>
      <w:r>
        <w:t>sd</w:t>
      </w:r>
      <w:r>
        <w:rPr>
          <w:vertAlign w:val="subscript"/>
        </w:rPr>
        <w:t>i</w:t>
      </w:r>
      <w:r>
        <w:t xml:space="preserve"> = sd * sqrt(1 + avg</w:t>
      </w:r>
      <w:r w:rsidR="00671026">
        <w:t xml:space="preserve">.  </w:t>
      </w:r>
      <w:r>
        <w:t>pollock allocation %) / sqrt(1 + pollock allocation % of vessel i)</w:t>
      </w:r>
    </w:p>
    <w:p w:rsidR="00304B1B" w:rsidRDefault="00304B1B" w:rsidP="00AC7693">
      <w:pPr>
        <w:ind w:left="360"/>
      </w:pPr>
    </w:p>
    <w:p w:rsidR="00304B1B" w:rsidRDefault="00304B1B" w:rsidP="00AC7693">
      <w:pPr>
        <w:ind w:left="360"/>
      </w:pPr>
      <w:r>
        <w:t>This adjusted standard deviation is then used to calculate the z-score for vessel i:</w:t>
      </w:r>
    </w:p>
    <w:p w:rsidR="00304B1B" w:rsidRDefault="00304B1B" w:rsidP="00AC7693">
      <w:pPr>
        <w:ind w:left="360"/>
      </w:pPr>
    </w:p>
    <w:p w:rsidR="00304B1B" w:rsidRDefault="00304B1B" w:rsidP="00AC7693">
      <w:pPr>
        <w:ind w:left="360"/>
      </w:pPr>
      <w:r>
        <w:t>z</w:t>
      </w:r>
      <w:r>
        <w:rPr>
          <w:vertAlign w:val="subscript"/>
        </w:rPr>
        <w:t>i</w:t>
      </w:r>
      <w:r>
        <w:t xml:space="preserve"> = (fleet wide bycatch rate – bycatch rate of vessel i) / sd</w:t>
      </w:r>
      <w:r>
        <w:rPr>
          <w:vertAlign w:val="subscript"/>
        </w:rPr>
        <w:t>i</w:t>
      </w:r>
    </w:p>
    <w:p w:rsidR="00304B1B" w:rsidRDefault="00304B1B" w:rsidP="00AC7693">
      <w:pPr>
        <w:ind w:left="360"/>
      </w:pPr>
    </w:p>
    <w:p w:rsidR="00304B1B" w:rsidRDefault="00304B1B" w:rsidP="00AC7693">
      <w:pPr>
        <w:ind w:left="360"/>
      </w:pPr>
      <w:r>
        <w:t>Note that this calculation for z-score is of the opposite sign of the traditional calculation of z-scores</w:t>
      </w:r>
      <w:r w:rsidR="00671026">
        <w:t xml:space="preserve">.  </w:t>
      </w:r>
      <w:r>
        <w:t>Thus, high bycatch rates (corresponding to poor performing vessels) map to low (i.e</w:t>
      </w:r>
      <w:r w:rsidR="00671026">
        <w:t xml:space="preserve">.  </w:t>
      </w:r>
      <w:r>
        <w:t>negative) z-scores and low bycatch rates (corresponding to the best performing vessels) map to high (i.e</w:t>
      </w:r>
      <w:r w:rsidR="00671026">
        <w:t xml:space="preserve">.  </w:t>
      </w:r>
      <w:r>
        <w:t>positive) z-scores.</w:t>
      </w:r>
    </w:p>
    <w:p w:rsidR="001E63F3" w:rsidRDefault="005234BD" w:rsidP="006A3A9B">
      <w:pPr>
        <w:rPr>
          <w:noProof/>
        </w:rPr>
      </w:pPr>
      <w:r w:rsidRPr="005234BD">
        <w:rPr>
          <w:noProof/>
        </w:rPr>
        <w:drawing>
          <wp:inline distT="0" distB="0" distL="0" distR="0">
            <wp:extent cx="5624423" cy="3640347"/>
            <wp:effectExtent l="0" t="0" r="0" b="0"/>
            <wp:docPr id="1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B6781" w:rsidRPr="00A8160E" w:rsidRDefault="00873BAA" w:rsidP="007D13FE">
      <w:pPr>
        <w:pStyle w:val="Caption"/>
        <w:ind w:left="720"/>
        <w:rPr>
          <w:b w:val="0"/>
          <w:sz w:val="24"/>
          <w:szCs w:val="24"/>
        </w:rPr>
      </w:pPr>
      <w:bookmarkStart w:id="10" w:name="_Ref220714206"/>
      <w:r w:rsidRPr="00A8160E">
        <w:rPr>
          <w:sz w:val="24"/>
          <w:szCs w:val="24"/>
        </w:rPr>
        <w:t xml:space="preserve">Figure A- </w:t>
      </w:r>
      <w:r w:rsidR="00C65365" w:rsidRPr="00A8160E">
        <w:rPr>
          <w:sz w:val="24"/>
          <w:szCs w:val="24"/>
        </w:rPr>
        <w:fldChar w:fldCharType="begin"/>
      </w:r>
      <w:r w:rsidRPr="00A8160E">
        <w:rPr>
          <w:sz w:val="24"/>
          <w:szCs w:val="24"/>
        </w:rPr>
        <w:instrText xml:space="preserve"> SEQ Figure_A- \* ARABIC </w:instrText>
      </w:r>
      <w:r w:rsidR="00C65365" w:rsidRPr="00A8160E">
        <w:rPr>
          <w:sz w:val="24"/>
          <w:szCs w:val="24"/>
        </w:rPr>
        <w:fldChar w:fldCharType="separate"/>
      </w:r>
      <w:r w:rsidR="00443097">
        <w:rPr>
          <w:noProof/>
          <w:sz w:val="24"/>
          <w:szCs w:val="24"/>
        </w:rPr>
        <w:t>3</w:t>
      </w:r>
      <w:r w:rsidR="00C65365" w:rsidRPr="00A8160E">
        <w:rPr>
          <w:sz w:val="24"/>
          <w:szCs w:val="24"/>
        </w:rPr>
        <w:fldChar w:fldCharType="end"/>
      </w:r>
      <w:bookmarkEnd w:id="10"/>
      <w:r w:rsidR="00671026">
        <w:rPr>
          <w:sz w:val="24"/>
          <w:szCs w:val="24"/>
        </w:rPr>
        <w:t xml:space="preserve">.  </w:t>
      </w:r>
      <w:r w:rsidR="007B6781" w:rsidRPr="00A8160E">
        <w:rPr>
          <w:b w:val="0"/>
          <w:sz w:val="24"/>
          <w:szCs w:val="24"/>
        </w:rPr>
        <w:t>standard deviation of bycatch rates as a function of sector total bycatch rate</w:t>
      </w:r>
      <w:r w:rsidR="00671026">
        <w:rPr>
          <w:b w:val="0"/>
          <w:sz w:val="24"/>
          <w:szCs w:val="24"/>
        </w:rPr>
        <w:t xml:space="preserve">.  </w:t>
      </w:r>
      <w:r w:rsidR="009922E2">
        <w:rPr>
          <w:b w:val="0"/>
          <w:sz w:val="24"/>
          <w:szCs w:val="24"/>
        </w:rPr>
        <w:t>(A</w:t>
      </w:r>
      <w:r w:rsidR="00574F50" w:rsidRPr="00A8160E">
        <w:rPr>
          <w:b w:val="0"/>
          <w:sz w:val="24"/>
          <w:szCs w:val="24"/>
        </w:rPr>
        <w:t>nnual data from multiple sectors</w:t>
      </w:r>
      <w:r w:rsidR="00671026">
        <w:rPr>
          <w:b w:val="0"/>
          <w:sz w:val="24"/>
          <w:szCs w:val="24"/>
        </w:rPr>
        <w:t xml:space="preserve">.  </w:t>
      </w:r>
      <w:r w:rsidR="009922E2">
        <w:rPr>
          <w:b w:val="0"/>
          <w:sz w:val="24"/>
          <w:szCs w:val="24"/>
        </w:rPr>
        <w:t>Provided by</w:t>
      </w:r>
      <w:r w:rsidR="00820A85">
        <w:rPr>
          <w:b w:val="0"/>
          <w:sz w:val="24"/>
          <w:szCs w:val="24"/>
        </w:rPr>
        <w:t xml:space="preserve"> Sea State</w:t>
      </w:r>
      <w:r w:rsidR="00574F50" w:rsidRPr="00A8160E">
        <w:rPr>
          <w:b w:val="0"/>
          <w:sz w:val="24"/>
          <w:szCs w:val="24"/>
        </w:rPr>
        <w:t>)</w:t>
      </w:r>
      <w:r w:rsidR="00820A85">
        <w:rPr>
          <w:b w:val="0"/>
          <w:sz w:val="24"/>
          <w:szCs w:val="24"/>
        </w:rPr>
        <w:t>.</w:t>
      </w:r>
    </w:p>
    <w:p w:rsidR="0012445F" w:rsidRPr="0012445F" w:rsidRDefault="0012445F" w:rsidP="0012445F"/>
    <w:p w:rsidR="001E63F3" w:rsidRDefault="005234BD" w:rsidP="006A3A9B">
      <w:pPr>
        <w:rPr>
          <w:noProof/>
        </w:rPr>
      </w:pPr>
      <w:r w:rsidRPr="005234BD">
        <w:rPr>
          <w:noProof/>
        </w:rPr>
        <w:drawing>
          <wp:inline distT="0" distB="0" distL="0" distR="0">
            <wp:extent cx="5943600" cy="3795623"/>
            <wp:effectExtent l="0" t="0" r="0" b="0"/>
            <wp:docPr id="1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24968" w:rsidRPr="000043D6" w:rsidRDefault="000043D6" w:rsidP="000043D6">
      <w:pPr>
        <w:pStyle w:val="Caption"/>
        <w:ind w:left="720"/>
        <w:rPr>
          <w:b w:val="0"/>
          <w:sz w:val="24"/>
          <w:szCs w:val="24"/>
        </w:rPr>
      </w:pPr>
      <w:bookmarkStart w:id="11" w:name="_Ref220714240"/>
      <w:r w:rsidRPr="000043D6">
        <w:rPr>
          <w:sz w:val="24"/>
          <w:szCs w:val="24"/>
        </w:rPr>
        <w:t xml:space="preserve">Figure A- </w:t>
      </w:r>
      <w:r w:rsidR="00C65365" w:rsidRPr="000043D6">
        <w:rPr>
          <w:sz w:val="24"/>
          <w:szCs w:val="24"/>
        </w:rPr>
        <w:fldChar w:fldCharType="begin"/>
      </w:r>
      <w:r w:rsidRPr="000043D6">
        <w:rPr>
          <w:sz w:val="24"/>
          <w:szCs w:val="24"/>
        </w:rPr>
        <w:instrText xml:space="preserve"> SEQ Figure_A- \* ARABIC </w:instrText>
      </w:r>
      <w:r w:rsidR="00C65365" w:rsidRPr="000043D6">
        <w:rPr>
          <w:sz w:val="24"/>
          <w:szCs w:val="24"/>
        </w:rPr>
        <w:fldChar w:fldCharType="separate"/>
      </w:r>
      <w:r w:rsidR="00443097">
        <w:rPr>
          <w:noProof/>
          <w:sz w:val="24"/>
          <w:szCs w:val="24"/>
        </w:rPr>
        <w:t>4</w:t>
      </w:r>
      <w:r w:rsidR="00C65365" w:rsidRPr="000043D6">
        <w:rPr>
          <w:sz w:val="24"/>
          <w:szCs w:val="24"/>
        </w:rPr>
        <w:fldChar w:fldCharType="end"/>
      </w:r>
      <w:bookmarkEnd w:id="11"/>
      <w:r w:rsidR="00671026">
        <w:rPr>
          <w:sz w:val="24"/>
          <w:szCs w:val="24"/>
        </w:rPr>
        <w:t xml:space="preserve">.  </w:t>
      </w:r>
      <w:r w:rsidR="00124968" w:rsidRPr="000043D6">
        <w:rPr>
          <w:b w:val="0"/>
          <w:sz w:val="24"/>
          <w:szCs w:val="24"/>
        </w:rPr>
        <w:t>Smaller vessels show higher variability in bycatch rates</w:t>
      </w:r>
      <w:r w:rsidR="00671026">
        <w:rPr>
          <w:b w:val="0"/>
          <w:sz w:val="24"/>
          <w:szCs w:val="24"/>
        </w:rPr>
        <w:t xml:space="preserve">.  </w:t>
      </w:r>
      <w:r w:rsidR="00124968" w:rsidRPr="000043D6">
        <w:rPr>
          <w:b w:val="0"/>
          <w:sz w:val="24"/>
          <w:szCs w:val="24"/>
        </w:rPr>
        <w:t>(annual data)</w:t>
      </w:r>
    </w:p>
    <w:p w:rsidR="00493074" w:rsidRDefault="00493074" w:rsidP="006A3A9B"/>
    <w:p w:rsidR="006A3A9B" w:rsidRDefault="00321973" w:rsidP="0087647A">
      <w:pPr>
        <w:tabs>
          <w:tab w:val="left" w:pos="360"/>
        </w:tabs>
      </w:pPr>
      <w:r>
        <w:t>5</w:t>
      </w:r>
      <w:r w:rsidR="0087647A">
        <w:t>)</w:t>
      </w:r>
      <w:r w:rsidR="0087647A">
        <w:tab/>
      </w:r>
      <w:r w:rsidR="006A3A9B">
        <w:t xml:space="preserve">Convergence: </w:t>
      </w:r>
    </w:p>
    <w:p w:rsidR="006A3A9B" w:rsidRDefault="006A3A9B" w:rsidP="006A3A9B">
      <w:pPr>
        <w:ind w:left="360"/>
      </w:pPr>
      <w:r>
        <w:t>The legacy weighting not only affects the magnitude of the variance in credit allocations P, (a smaller γ results in lower year to year variation in P), but it also affects the rate at which one can move in the pack in terms of allocations due to directed behavior</w:t>
      </w:r>
      <w:r w:rsidR="00671026">
        <w:t xml:space="preserve">.  </w:t>
      </w:r>
      <w:r w:rsidR="005C107D">
        <w:t>The graphs below (Fig A-3</w:t>
      </w:r>
      <w:r>
        <w:t>a,b) show the extreme cases realized by the two different weighting schemes: (1/3, 1/3, 1/3) and (1/4, 1/2, 1/4)</w:t>
      </w:r>
      <w:r w:rsidR="00671026">
        <w:t xml:space="preserve">.  </w:t>
      </w:r>
    </w:p>
    <w:p w:rsidR="006A3A9B" w:rsidRDefault="006A3A9B" w:rsidP="006A3A9B">
      <w:pPr>
        <w:ind w:left="360"/>
      </w:pPr>
    </w:p>
    <w:p w:rsidR="006A3A9B" w:rsidRDefault="006A3A9B" w:rsidP="006A3A9B">
      <w:pPr>
        <w:ind w:left="360"/>
      </w:pPr>
      <w:r>
        <w:t>If one uses the weighting scheme (1/3/, 1/3, 1/3) the legacy component receives less weig</w:t>
      </w:r>
      <w:r w:rsidR="000B0F62">
        <w:t>ht than (1/4, 1/2, 1/4), and incentives are increased (larger change in allocations from year-to-year)</w:t>
      </w:r>
      <w:r w:rsidR="00671026">
        <w:t xml:space="preserve">.  </w:t>
      </w:r>
      <w:r w:rsidR="000B0F62">
        <w:t>However, fluctuations in allocation due to random noise affecting bycatch rates are similarly magnified and should be taken into account when choosing a weighting system</w:t>
      </w:r>
    </w:p>
    <w:p w:rsidR="000B0F62" w:rsidRDefault="000B0F62" w:rsidP="006A3A9B">
      <w:pPr>
        <w:ind w:left="360"/>
      </w:pPr>
    </w:p>
    <w:p w:rsidR="000B0F62" w:rsidRDefault="00D37110" w:rsidP="006A3A9B">
      <w:pPr>
        <w:ind w:left="360"/>
      </w:pPr>
      <w:r>
        <w:t xml:space="preserve">A linear </w:t>
      </w:r>
      <w:r w:rsidR="00177C9E">
        <w:t>form (eqn</w:t>
      </w:r>
      <w:r w:rsidR="00671026">
        <w:t xml:space="preserve">.  </w:t>
      </w:r>
      <w:r w:rsidR="00177C9E">
        <w:t>4) of the Legacy Allocation formula creates equal incentive for the same perfor</w:t>
      </w:r>
      <w:r w:rsidR="00B36D69">
        <w:t>mance regardless of the previous season’s</w:t>
      </w:r>
      <w:r w:rsidR="00665CCE">
        <w:t xml:space="preserve"> credit proportion</w:t>
      </w:r>
      <w:r w:rsidR="00671026">
        <w:t xml:space="preserve">.  </w:t>
      </w:r>
      <w:r w:rsidR="00B36D69">
        <w:t>This form has no effective legacy com</w:t>
      </w:r>
      <w:r w:rsidR="00665CCE">
        <w:t>ponent, with changes in credit</w:t>
      </w:r>
      <w:r w:rsidR="00665CCE" w:rsidRPr="00665CCE">
        <w:t xml:space="preserve"> </w:t>
      </w:r>
      <w:r w:rsidR="00665CCE">
        <w:t>proportion</w:t>
      </w:r>
      <w:r w:rsidR="00B36D69">
        <w:t xml:space="preserve"> computed solely based on the current season’s relative bycatch rate</w:t>
      </w:r>
      <w:r w:rsidR="00671026">
        <w:t xml:space="preserve">.  </w:t>
      </w:r>
      <w:r w:rsidR="0044396F">
        <w:t>In order to achieve the same asymptotic bounds of [2/3, 4/3], we set hard limits on the va</w:t>
      </w:r>
      <w:r w:rsidR="00EA1D01">
        <w:t>lues of P, the credit proportion</w:t>
      </w:r>
      <w:r w:rsidR="0044396F">
        <w:t>.</w:t>
      </w:r>
    </w:p>
    <w:p w:rsidR="006A3A9B" w:rsidRDefault="006A3A9B" w:rsidP="006A3A9B"/>
    <w:p w:rsidR="006A3A9B" w:rsidRDefault="00C03055" w:rsidP="005B1F12">
      <w:pPr>
        <w:jc w:val="center"/>
      </w:pPr>
      <w:r w:rsidRPr="00C03055">
        <w:rPr>
          <w:noProof/>
        </w:rPr>
        <w:drawing>
          <wp:inline distT="0" distB="0" distL="0" distR="0">
            <wp:extent cx="4229100" cy="2876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558BF" w:rsidRDefault="004558BF" w:rsidP="005B1F12">
      <w:pPr>
        <w:jc w:val="center"/>
      </w:pPr>
    </w:p>
    <w:p w:rsidR="004558BF" w:rsidRPr="004558BF" w:rsidRDefault="004558BF" w:rsidP="004558BF">
      <w:pPr>
        <w:pStyle w:val="Caption"/>
        <w:ind w:left="720"/>
        <w:rPr>
          <w:sz w:val="24"/>
          <w:szCs w:val="24"/>
        </w:rPr>
      </w:pPr>
      <w:bookmarkStart w:id="12" w:name="_Ref220800288"/>
      <w:r w:rsidRPr="004558BF">
        <w:rPr>
          <w:sz w:val="24"/>
          <w:szCs w:val="24"/>
        </w:rPr>
        <w:t xml:space="preserve">Figure A- </w:t>
      </w:r>
      <w:r w:rsidRPr="004558BF">
        <w:rPr>
          <w:sz w:val="24"/>
          <w:szCs w:val="24"/>
        </w:rPr>
        <w:fldChar w:fldCharType="begin"/>
      </w:r>
      <w:r w:rsidRPr="004558BF">
        <w:rPr>
          <w:sz w:val="24"/>
          <w:szCs w:val="24"/>
        </w:rPr>
        <w:instrText xml:space="preserve"> SEQ Figure_A- \* ARABIC </w:instrText>
      </w:r>
      <w:r w:rsidRPr="004558BF">
        <w:rPr>
          <w:sz w:val="24"/>
          <w:szCs w:val="24"/>
        </w:rPr>
        <w:fldChar w:fldCharType="separate"/>
      </w:r>
      <w:r w:rsidR="00443097">
        <w:rPr>
          <w:noProof/>
          <w:sz w:val="24"/>
          <w:szCs w:val="24"/>
        </w:rPr>
        <w:t>5</w:t>
      </w:r>
      <w:r w:rsidRPr="004558BF">
        <w:rPr>
          <w:sz w:val="24"/>
          <w:szCs w:val="24"/>
        </w:rPr>
        <w:fldChar w:fldCharType="end"/>
      </w:r>
      <w:bookmarkEnd w:id="12"/>
      <w:r w:rsidRPr="004558BF">
        <w:rPr>
          <w:sz w:val="24"/>
          <w:szCs w:val="24"/>
        </w:rPr>
        <w:t xml:space="preserve">.  </w:t>
      </w:r>
      <w:r w:rsidRPr="004558BF">
        <w:rPr>
          <w:b w:val="0"/>
          <w:sz w:val="24"/>
          <w:szCs w:val="24"/>
        </w:rPr>
        <w:t>Comparison of two weightings of the legacy component.  Assuming p</w:t>
      </w:r>
      <w:r w:rsidRPr="004558BF">
        <w:rPr>
          <w:b w:val="0"/>
          <w:sz w:val="24"/>
          <w:szCs w:val="24"/>
          <w:vertAlign w:val="subscript"/>
        </w:rPr>
        <w:t>i</w:t>
      </w:r>
      <w:r w:rsidRPr="004558BF">
        <w:rPr>
          <w:b w:val="0"/>
          <w:sz w:val="24"/>
          <w:szCs w:val="24"/>
        </w:rPr>
        <w:t>=0, worst case.  The more heavily weighted legacy component converges slower.</w:t>
      </w:r>
    </w:p>
    <w:p w:rsidR="006A3A9B" w:rsidRPr="00DA0185" w:rsidRDefault="006A3A9B" w:rsidP="006A3A9B"/>
    <w:p w:rsidR="006A3A9B" w:rsidRDefault="00E8622F" w:rsidP="0083061F">
      <w:pPr>
        <w:jc w:val="center"/>
      </w:pPr>
      <w:r w:rsidRPr="00E8622F">
        <w:rPr>
          <w:noProof/>
        </w:rPr>
        <w:drawing>
          <wp:inline distT="0" distB="0" distL="0" distR="0">
            <wp:extent cx="4229100" cy="28670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A3A9B" w:rsidRPr="005F4145" w:rsidRDefault="005F4145" w:rsidP="005F4145">
      <w:pPr>
        <w:pStyle w:val="Caption"/>
        <w:ind w:left="720"/>
        <w:rPr>
          <w:b w:val="0"/>
          <w:sz w:val="24"/>
          <w:szCs w:val="24"/>
        </w:rPr>
      </w:pPr>
      <w:r w:rsidRPr="005F4145">
        <w:rPr>
          <w:sz w:val="24"/>
          <w:szCs w:val="24"/>
        </w:rPr>
        <w:t xml:space="preserve">Figure A- </w:t>
      </w:r>
      <w:r w:rsidRPr="005F4145">
        <w:rPr>
          <w:sz w:val="24"/>
          <w:szCs w:val="24"/>
        </w:rPr>
        <w:fldChar w:fldCharType="begin"/>
      </w:r>
      <w:r w:rsidRPr="005F4145">
        <w:rPr>
          <w:sz w:val="24"/>
          <w:szCs w:val="24"/>
        </w:rPr>
        <w:instrText xml:space="preserve"> SEQ Figure_A- \* ARABIC </w:instrText>
      </w:r>
      <w:r w:rsidRPr="005F4145">
        <w:rPr>
          <w:sz w:val="24"/>
          <w:szCs w:val="24"/>
        </w:rPr>
        <w:fldChar w:fldCharType="separate"/>
      </w:r>
      <w:r w:rsidR="00443097">
        <w:rPr>
          <w:noProof/>
          <w:sz w:val="24"/>
          <w:szCs w:val="24"/>
        </w:rPr>
        <w:t>6</w:t>
      </w:r>
      <w:r w:rsidRPr="005F4145">
        <w:rPr>
          <w:sz w:val="24"/>
          <w:szCs w:val="24"/>
        </w:rPr>
        <w:fldChar w:fldCharType="end"/>
      </w:r>
      <w:r w:rsidRPr="005F4145">
        <w:rPr>
          <w:sz w:val="24"/>
          <w:szCs w:val="24"/>
        </w:rPr>
        <w:t xml:space="preserve">.  </w:t>
      </w:r>
      <w:r w:rsidR="006A3A9B" w:rsidRPr="005F4145">
        <w:rPr>
          <w:b w:val="0"/>
          <w:sz w:val="24"/>
          <w:szCs w:val="24"/>
        </w:rPr>
        <w:t>Comparison of two weightings of of the legacy component</w:t>
      </w:r>
      <w:r w:rsidR="00671026" w:rsidRPr="005F4145">
        <w:rPr>
          <w:b w:val="0"/>
          <w:sz w:val="24"/>
          <w:szCs w:val="24"/>
        </w:rPr>
        <w:t xml:space="preserve">.  </w:t>
      </w:r>
      <w:r w:rsidR="006A3A9B" w:rsidRPr="005F4145">
        <w:rPr>
          <w:b w:val="0"/>
          <w:sz w:val="24"/>
          <w:szCs w:val="24"/>
        </w:rPr>
        <w:t>Assuming p</w:t>
      </w:r>
      <w:r w:rsidR="006A3A9B" w:rsidRPr="005F4145">
        <w:rPr>
          <w:b w:val="0"/>
          <w:sz w:val="24"/>
          <w:szCs w:val="24"/>
          <w:vertAlign w:val="subscript"/>
        </w:rPr>
        <w:t>i</w:t>
      </w:r>
      <w:r w:rsidR="006A3A9B" w:rsidRPr="005F4145">
        <w:rPr>
          <w:b w:val="0"/>
          <w:sz w:val="24"/>
          <w:szCs w:val="24"/>
        </w:rPr>
        <w:t>=1, best case</w:t>
      </w:r>
      <w:r w:rsidR="00671026" w:rsidRPr="005F4145">
        <w:rPr>
          <w:b w:val="0"/>
          <w:sz w:val="24"/>
          <w:szCs w:val="24"/>
        </w:rPr>
        <w:t xml:space="preserve">.  </w:t>
      </w:r>
      <w:r w:rsidR="006A3A9B" w:rsidRPr="005F4145">
        <w:rPr>
          <w:b w:val="0"/>
          <w:sz w:val="24"/>
          <w:szCs w:val="24"/>
        </w:rPr>
        <w:t>The more heavily weighted legacy component converges slower.</w:t>
      </w:r>
    </w:p>
    <w:p w:rsidR="006A3A9B" w:rsidRDefault="006A3A9B"/>
    <w:p w:rsidR="009777CA" w:rsidRDefault="006A3A9B">
      <w:pPr>
        <w:rPr>
          <w:sz w:val="28"/>
          <w:szCs w:val="28"/>
        </w:rPr>
      </w:pPr>
      <w:r w:rsidRPr="007229F7">
        <w:rPr>
          <w:b/>
        </w:rPr>
        <w:br w:type="page"/>
      </w:r>
      <w:r w:rsidR="009777CA" w:rsidRPr="007229F7">
        <w:rPr>
          <w:b/>
          <w:sz w:val="28"/>
        </w:rPr>
        <w:t xml:space="preserve">Appendix </w:t>
      </w:r>
      <w:r w:rsidR="009777CA">
        <w:rPr>
          <w:b/>
          <w:sz w:val="28"/>
        </w:rPr>
        <w:t>B</w:t>
      </w:r>
      <w:r w:rsidR="009777CA" w:rsidRPr="00BB7C49">
        <w:rPr>
          <w:b/>
          <w:sz w:val="28"/>
          <w:szCs w:val="28"/>
        </w:rPr>
        <w:t>:</w:t>
      </w:r>
      <w:r w:rsidR="009777CA" w:rsidRPr="00BB7C49">
        <w:rPr>
          <w:sz w:val="28"/>
          <w:szCs w:val="28"/>
        </w:rPr>
        <w:t xml:space="preserve"> </w:t>
      </w:r>
      <w:r w:rsidR="00FD6856" w:rsidRPr="00BB7C49">
        <w:rPr>
          <w:sz w:val="28"/>
          <w:szCs w:val="28"/>
        </w:rPr>
        <w:t xml:space="preserve">Technical Issues </w:t>
      </w:r>
      <w:r w:rsidR="00FD6856">
        <w:rPr>
          <w:sz w:val="28"/>
          <w:szCs w:val="28"/>
        </w:rPr>
        <w:t>Regarding the Fixed Transfer Tax and Dynamic Salmon Savings</w:t>
      </w:r>
    </w:p>
    <w:p w:rsidR="00CD102F" w:rsidRPr="00A55E33" w:rsidRDefault="00CD102F">
      <w:pPr>
        <w:rPr>
          <w:szCs w:val="24"/>
        </w:rPr>
      </w:pPr>
    </w:p>
    <w:p w:rsidR="00CD102F" w:rsidRPr="00A55E33" w:rsidRDefault="00CD102F" w:rsidP="00A07061">
      <w:pPr>
        <w:tabs>
          <w:tab w:val="left" w:pos="360"/>
        </w:tabs>
        <w:rPr>
          <w:szCs w:val="24"/>
        </w:rPr>
      </w:pPr>
      <w:r w:rsidRPr="00A55E33">
        <w:rPr>
          <w:szCs w:val="24"/>
        </w:rPr>
        <w:t>1</w:t>
      </w:r>
      <w:r w:rsidR="00A07061" w:rsidRPr="00A55E33">
        <w:rPr>
          <w:szCs w:val="24"/>
        </w:rPr>
        <w:t>)</w:t>
      </w:r>
      <w:r w:rsidR="00A07061" w:rsidRPr="00A55E33">
        <w:rPr>
          <w:szCs w:val="24"/>
        </w:rPr>
        <w:tab/>
      </w:r>
      <w:r w:rsidR="00A55E33" w:rsidRPr="00A55E33">
        <w:rPr>
          <w:szCs w:val="24"/>
        </w:rPr>
        <w:t xml:space="preserve">Fixed </w:t>
      </w:r>
      <w:r w:rsidR="00A55E33">
        <w:rPr>
          <w:szCs w:val="24"/>
        </w:rPr>
        <w:t>Transfer Tax:</w:t>
      </w:r>
    </w:p>
    <w:p w:rsidR="00321973" w:rsidRDefault="00321973" w:rsidP="00685C4E">
      <w:pPr>
        <w:ind w:left="360"/>
      </w:pPr>
      <w:r>
        <w:t>With a Fixed Transfer Tax</w:t>
      </w:r>
      <w:r w:rsidR="00A75228">
        <w:t xml:space="preserve"> (FTT)</w:t>
      </w:r>
      <w:r>
        <w:t>, a fixed percentage of credits are retired for every ITEC transaction</w:t>
      </w:r>
      <w:r w:rsidR="00671026">
        <w:t xml:space="preserve">.  </w:t>
      </w:r>
      <w:r>
        <w:t>For our simulation, we used a FTT rate of 20%: if a vessel wished to buy 100 credits, 20% or 20 credits would be retired as the “transfer tax”, so that a total of 120 credits would be removed from a seller’s pool of ITEC, but only 100 would be transferred to the buyer.</w:t>
      </w:r>
    </w:p>
    <w:p w:rsidR="00C6485D" w:rsidRDefault="00C6485D" w:rsidP="00685C4E">
      <w:pPr>
        <w:ind w:left="360"/>
      </w:pPr>
    </w:p>
    <w:p w:rsidR="00C6485D" w:rsidRDefault="00C6485D" w:rsidP="00C6485D">
      <w:pPr>
        <w:tabs>
          <w:tab w:val="left" w:pos="360"/>
        </w:tabs>
      </w:pPr>
      <w:r>
        <w:t>2)</w:t>
      </w:r>
      <w:r>
        <w:tab/>
      </w:r>
      <w:r w:rsidR="00D17FAD">
        <w:t>Dynamic Salmon Savings:</w:t>
      </w:r>
    </w:p>
    <w:p w:rsidR="005D2A0B" w:rsidRDefault="00321973" w:rsidP="005D2A0B">
      <w:pPr>
        <w:ind w:left="360"/>
      </w:pPr>
      <w:r>
        <w:t>Under a Dynamic Salmon Savings</w:t>
      </w:r>
      <w:r w:rsidR="007E2415">
        <w:t xml:space="preserve"> rule</w:t>
      </w:r>
      <w:r>
        <w:t xml:space="preserve">, a percentage of a vessel’s remaining credits are retired when that vessel finishes fishing its </w:t>
      </w:r>
      <w:r w:rsidR="003A69AA">
        <w:t>Pollock</w:t>
      </w:r>
      <w:r>
        <w:t xml:space="preserve"> quota: this percentage is the Salmon Savings Rate (SSR)  To prevent vessels from selling credits before finishing fishing and avoiding having credits retired, it is additionally required that vessels who sell credits before finishing fishing reserve the appropriate fraction of credits corresponding to the SSR (or the maximum upper bound on SSR if the SSR has not yet been determined)</w:t>
      </w:r>
      <w:r w:rsidR="00671026">
        <w:t xml:space="preserve">.  </w:t>
      </w:r>
      <w:r>
        <w:t>In our simulation, we used 40% as the maximum upper bound on SSR.</w:t>
      </w:r>
    </w:p>
    <w:p w:rsidR="000F217A" w:rsidRDefault="000F217A" w:rsidP="000F217A">
      <w:pPr>
        <w:ind w:left="360"/>
      </w:pPr>
    </w:p>
    <w:p w:rsidR="000F217A" w:rsidRPr="00276C4E" w:rsidRDefault="000F217A" w:rsidP="000F217A">
      <w:pPr>
        <w:ind w:left="360"/>
        <w:rPr>
          <w:u w:val="single"/>
        </w:rPr>
      </w:pPr>
      <w:r>
        <w:rPr>
          <w:u w:val="single"/>
        </w:rPr>
        <w:t>(i) Provisional Salmon Savings</w:t>
      </w:r>
      <w:r w:rsidRPr="00276C4E">
        <w:rPr>
          <w:u w:val="single"/>
        </w:rPr>
        <w:t xml:space="preserve"> Rule:</w:t>
      </w:r>
    </w:p>
    <w:p w:rsidR="000F217A" w:rsidRDefault="000F217A" w:rsidP="00D52CEA">
      <w:pPr>
        <w:ind w:left="360"/>
      </w:pPr>
      <w:r>
        <w:t xml:space="preserve">Note that prior to </w:t>
      </w:r>
      <w:r w:rsidR="00EB53A8">
        <w:t>the completion of fishing and having credits retired based on the SSR, vessels may still transfer credits provided that an appropriate number of</w:t>
      </w:r>
      <w:r w:rsidR="00DD5161">
        <w:t xml:space="preserve"> credits are set aside to cover eventual retirement</w:t>
      </w:r>
      <w:r w:rsidR="00671026">
        <w:t xml:space="preserve">.  </w:t>
      </w:r>
    </w:p>
    <w:p w:rsidR="000F217A" w:rsidRDefault="000F217A" w:rsidP="000F217A">
      <w:pPr>
        <w:ind w:left="360"/>
      </w:pPr>
    </w:p>
    <w:p w:rsidR="000F217A" w:rsidRDefault="000F217A" w:rsidP="000F217A">
      <w:pPr>
        <w:ind w:left="360"/>
      </w:pPr>
      <w:r>
        <w:t>For example, if a cap is set so the largest</w:t>
      </w:r>
      <w:r w:rsidR="00B340BC">
        <w:t xml:space="preserve"> Salmon Savings R</w:t>
      </w:r>
      <w:r>
        <w:t xml:space="preserve">ate is 40% (a number that historically will not limit the harvest), then prior to setting the </w:t>
      </w:r>
      <w:r w:rsidR="00682AF4">
        <w:t>SSR</w:t>
      </w:r>
      <w:r>
        <w:t>, boats that have finished fishing early can only sell up to 60% of their remainder credits</w:t>
      </w:r>
      <w:r w:rsidR="00671026">
        <w:t xml:space="preserve">.  </w:t>
      </w:r>
      <w:r>
        <w:t>This means that if a vessel has wishes to sell 60 credits early in the season, it must keep 40 ITEC in reserve until the SSR</w:t>
      </w:r>
      <w:r w:rsidR="00A10933">
        <w:t xml:space="preserve"> has been determined.</w:t>
      </w:r>
    </w:p>
    <w:p w:rsidR="00A10933" w:rsidRDefault="00A10933" w:rsidP="000F217A">
      <w:pPr>
        <w:ind w:left="360"/>
      </w:pPr>
    </w:p>
    <w:p w:rsidR="00D52CEA" w:rsidRDefault="00D52CEA" w:rsidP="000F217A">
      <w:pPr>
        <w:ind w:left="360"/>
      </w:pPr>
      <w:r>
        <w:t>Alternatively, if the SSR</w:t>
      </w:r>
      <w:r w:rsidR="00562CC9">
        <w:t xml:space="preserve"> has been determined to be, say, 20%, vessels that wish to sell credits before fishing the entirety of their Pollock allocation must </w:t>
      </w:r>
      <w:r w:rsidR="00AD3B50">
        <w:t>retire</w:t>
      </w:r>
      <w:r w:rsidR="00562CC9">
        <w:t xml:space="preserve"> </w:t>
      </w:r>
      <w:r w:rsidR="00AD3B50">
        <w:t>an additional 25% credits for each transaction</w:t>
      </w:r>
      <w:r w:rsidR="00671026">
        <w:t xml:space="preserve">.  </w:t>
      </w:r>
      <w:r w:rsidR="00AD3B50">
        <w:t>For example, if that vessel sold 80 credits, it would retire an additional 25% or 20 credits</w:t>
      </w:r>
      <w:r w:rsidR="00671026">
        <w:t xml:space="preserve">.  </w:t>
      </w:r>
      <w:r w:rsidR="00AD3B50">
        <w:t>This fraction is equivalent to applying the SSR of 20% on a vessel that finishes fishing Pollock with 100 credits remaining: for this hypothetical vessel, 20 credits would be retired, leaving it with 80 credits to sell, exactly the same as in the example.</w:t>
      </w:r>
    </w:p>
    <w:p w:rsidR="000F217A" w:rsidRDefault="000F217A" w:rsidP="000F217A">
      <w:pPr>
        <w:ind w:left="360"/>
      </w:pPr>
    </w:p>
    <w:p w:rsidR="000F217A" w:rsidRPr="00276C4E" w:rsidRDefault="000F217A" w:rsidP="000F217A">
      <w:pPr>
        <w:ind w:left="360"/>
        <w:rPr>
          <w:u w:val="single"/>
        </w:rPr>
      </w:pPr>
      <w:r>
        <w:rPr>
          <w:u w:val="single"/>
        </w:rPr>
        <w:t>(ii</w:t>
      </w:r>
      <w:r w:rsidRPr="00276C4E">
        <w:rPr>
          <w:u w:val="single"/>
        </w:rPr>
        <w:t xml:space="preserve">) Calculating a </w:t>
      </w:r>
      <w:r>
        <w:rPr>
          <w:u w:val="single"/>
        </w:rPr>
        <w:t xml:space="preserve">savings </w:t>
      </w:r>
      <w:r w:rsidRPr="00276C4E">
        <w:rPr>
          <w:u w:val="single"/>
        </w:rPr>
        <w:t>rate:</w:t>
      </w:r>
    </w:p>
    <w:p w:rsidR="004E7BA1" w:rsidRDefault="004E7BA1" w:rsidP="004E7BA1">
      <w:pPr>
        <w:ind w:left="360"/>
      </w:pPr>
      <w:r>
        <w:t>Numerical experiments with the Inshore daily data suggest that calculating the savings fraction when 2/3 of the sector Pollock quota are caught (2/3 sector TAC)  gives the best result, in terms of estimating the credits needed to complete the season</w:t>
      </w:r>
      <w:r w:rsidR="00671026">
        <w:t xml:space="preserve">.  </w:t>
      </w:r>
      <w:r>
        <w:t>This is the “estimated total sector by-catch for the B-season.”  This estimate normally occurs between August 29 and Sept 16 (see figure and table below)</w:t>
      </w:r>
      <w:r w:rsidR="00671026">
        <w:t xml:space="preserve">.  </w:t>
      </w:r>
      <w:r>
        <w:t>This tends to happen later in low salmon abundance years (when fewer transfers are needed) and occurs earlier in moderate to high abundance years.</w:t>
      </w:r>
    </w:p>
    <w:p w:rsidR="004E7BA1" w:rsidRPr="00276C4E" w:rsidRDefault="004E7BA1" w:rsidP="004E7BA1">
      <w:pPr>
        <w:ind w:left="360"/>
        <w:rPr>
          <w:u w:val="single"/>
        </w:rPr>
      </w:pPr>
    </w:p>
    <w:p w:rsidR="004E7BA1" w:rsidRPr="00276C4E" w:rsidRDefault="004E7BA1" w:rsidP="004E7BA1">
      <w:pPr>
        <w:ind w:left="360"/>
      </w:pPr>
      <w:r w:rsidRPr="00276C4E">
        <w:t xml:space="preserve">The “estimated number of surplus credits” in the table below is the (current number of credits for the sector on the date that the </w:t>
      </w:r>
      <w:r w:rsidR="00241276">
        <w:t>salmon savings</w:t>
      </w:r>
      <w:r w:rsidRPr="00276C4E">
        <w:t xml:space="preserve"> rate is calculated) - (estimated total B-season bycatch for the sector + buffer)</w:t>
      </w:r>
      <w:r w:rsidR="00671026">
        <w:t xml:space="preserve">.  </w:t>
      </w:r>
      <w:r w:rsidRPr="00276C4E">
        <w:t>Here the buffer is 5000, to account for error in the estimates of total sector by-catch.</w:t>
      </w:r>
    </w:p>
    <w:p w:rsidR="004E7BA1" w:rsidRPr="00276C4E" w:rsidRDefault="004E7BA1" w:rsidP="004E7BA1">
      <w:pPr>
        <w:ind w:left="360"/>
      </w:pPr>
    </w:p>
    <w:p w:rsidR="004E7BA1" w:rsidRPr="00276C4E" w:rsidRDefault="004E7BA1" w:rsidP="004E7BA1">
      <w:pPr>
        <w:ind w:left="360"/>
      </w:pPr>
      <w:r w:rsidRPr="00276C4E">
        <w:t xml:space="preserve">The final “allowable </w:t>
      </w:r>
      <w:r w:rsidR="002A3B8B">
        <w:t>salmon savings</w:t>
      </w:r>
      <w:r w:rsidRPr="00276C4E">
        <w:t xml:space="preserve"> rate” would then be (the number of estimated surplus credits) / (current number of credits for the fleet)</w:t>
      </w:r>
      <w:r w:rsidR="00671026">
        <w:t xml:space="preserve">.  </w:t>
      </w:r>
      <w:r w:rsidR="00B13543">
        <w:t xml:space="preserve">It is called an” allowable </w:t>
      </w:r>
      <w:r w:rsidR="00913BD0">
        <w:t>salmon savings</w:t>
      </w:r>
      <w:r w:rsidR="00913BD0" w:rsidRPr="00276C4E">
        <w:t xml:space="preserve"> </w:t>
      </w:r>
      <w:r w:rsidRPr="00276C4E">
        <w:t xml:space="preserve">rate” in that under this </w:t>
      </w:r>
      <w:r w:rsidR="00A456E5">
        <w:t>SSR</w:t>
      </w:r>
      <w:r w:rsidRPr="00276C4E">
        <w:t>, the Pollock harvest for the sector would not be limited by the availability of salmon encounter credits</w:t>
      </w:r>
      <w:r w:rsidR="00671026">
        <w:t xml:space="preserve">.  </w:t>
      </w:r>
      <w:r w:rsidRPr="00276C4E">
        <w:t>These numbers are shown in the blue region of the table below</w:t>
      </w:r>
      <w:r w:rsidR="00671026">
        <w:t xml:space="preserve">.  </w:t>
      </w:r>
      <w:r w:rsidRPr="00276C4E">
        <w:t xml:space="preserve">Notice that in high abundance years the </w:t>
      </w:r>
      <w:r w:rsidR="00643BC8">
        <w:t>SSR</w:t>
      </w:r>
      <w:r w:rsidRPr="00276C4E">
        <w:t xml:space="preserve"> is 0%</w:t>
      </w:r>
      <w:r w:rsidR="00671026">
        <w:t xml:space="preserve">.  </w:t>
      </w:r>
      <w:r w:rsidR="00F9734C">
        <w:t>a</w:t>
      </w:r>
      <w:r w:rsidRPr="00276C4E">
        <w:t xml:space="preserve">nd in low salmon abundance years the </w:t>
      </w:r>
      <w:r w:rsidR="006866A0">
        <w:t>allowable SSR</w:t>
      </w:r>
      <w:r w:rsidRPr="00276C4E">
        <w:t xml:space="preserve"> can be as high as ~79.6%</w:t>
      </w:r>
      <w:r w:rsidR="00671026">
        <w:t xml:space="preserve">.  </w:t>
      </w:r>
      <w:r w:rsidRPr="00276C4E">
        <w:t xml:space="preserve">That is, in year 2000, we would be confident of fishing the entire Pollock quota (with margin for error) if the </w:t>
      </w:r>
      <w:r w:rsidR="00D62CEB">
        <w:t>SSR</w:t>
      </w:r>
      <w:r w:rsidRPr="00276C4E">
        <w:t xml:space="preserve"> were set at 79.6%</w:t>
      </w:r>
      <w:r w:rsidR="00671026">
        <w:t xml:space="preserve">.  </w:t>
      </w:r>
      <w:r w:rsidR="00F9734C">
        <w:t xml:space="preserve">However such a high rate would </w:t>
      </w:r>
      <w:r w:rsidRPr="00276C4E">
        <w:t>put a damper on trading before the rate was posted (albeit, in 2000 no transfers were ultimately necessary)</w:t>
      </w:r>
      <w:r w:rsidR="00671026">
        <w:t xml:space="preserve">.  </w:t>
      </w:r>
      <w:r w:rsidRPr="00276C4E">
        <w:t>Alternatively, we can set a cap on this rate (say 40%), so that early trading can occur more readily if needed</w:t>
      </w:r>
      <w:r w:rsidR="00671026">
        <w:t xml:space="preserve">.  </w:t>
      </w:r>
      <w:r w:rsidRPr="00276C4E">
        <w:t xml:space="preserve">Then any year where the estimated </w:t>
      </w:r>
      <w:r w:rsidR="009E6FD2">
        <w:t>SSR</w:t>
      </w:r>
      <w:r w:rsidRPr="00276C4E">
        <w:t xml:space="preserve"> is above 40% would automatically set </w:t>
      </w:r>
      <w:r w:rsidR="00083F62">
        <w:t xml:space="preserve">the SSR </w:t>
      </w:r>
      <w:r w:rsidRPr="00276C4E">
        <w:t>at 40%</w:t>
      </w:r>
      <w:r w:rsidR="00671026">
        <w:t xml:space="preserve">.  </w:t>
      </w:r>
      <w:r w:rsidR="00B214DB">
        <w:t>A</w:t>
      </w:r>
      <w:r w:rsidRPr="00276C4E">
        <w:t xml:space="preserve">greeing to </w:t>
      </w:r>
      <w:r w:rsidR="00B214DB">
        <w:t xml:space="preserve">retire </w:t>
      </w:r>
      <w:r w:rsidRPr="00276C4E">
        <w:t xml:space="preserve">up to 40% would be thought of favorably by the </w:t>
      </w:r>
      <w:r>
        <w:t>Chinook</w:t>
      </w:r>
      <w:r w:rsidRPr="00276C4E">
        <w:t xml:space="preserve"> salmon interests.</w:t>
      </w:r>
    </w:p>
    <w:tbl>
      <w:tblPr>
        <w:tblpPr w:leftFromText="187" w:rightFromText="187" w:vertAnchor="text" w:horzAnchor="margin" w:tblpXSpec="center" w:tblpY="359"/>
        <w:tblOverlap w:val="never"/>
        <w:tblW w:w="8575" w:type="dxa"/>
        <w:tblLayout w:type="fixed"/>
        <w:tblCellMar>
          <w:left w:w="115" w:type="dxa"/>
          <w:right w:w="115" w:type="dxa"/>
        </w:tblCellMar>
        <w:tblLook w:val="0000"/>
      </w:tblPr>
      <w:tblGrid>
        <w:gridCol w:w="828"/>
        <w:gridCol w:w="1080"/>
        <w:gridCol w:w="900"/>
        <w:gridCol w:w="810"/>
        <w:gridCol w:w="990"/>
        <w:gridCol w:w="1177"/>
        <w:gridCol w:w="1170"/>
        <w:gridCol w:w="1620"/>
      </w:tblGrid>
      <w:tr w:rsidR="00245074" w:rsidRPr="000131F9">
        <w:trPr>
          <w:trHeight w:val="268"/>
        </w:trPr>
        <w:tc>
          <w:tcPr>
            <w:tcW w:w="828" w:type="dxa"/>
            <w:tcBorders>
              <w:top w:val="single" w:sz="4" w:space="0" w:color="auto"/>
              <w:left w:val="single" w:sz="4" w:space="0" w:color="auto"/>
              <w:bottom w:val="nil"/>
              <w:right w:val="nil"/>
            </w:tcBorders>
            <w:shd w:val="clear" w:color="auto" w:fill="auto"/>
            <w:noWrap/>
            <w:vAlign w:val="bottom"/>
          </w:tcPr>
          <w:p w:rsidR="00245074" w:rsidRPr="00244FE8" w:rsidRDefault="00245074" w:rsidP="00245074">
            <w:pPr>
              <w:ind w:left="360"/>
              <w:rPr>
                <w:rFonts w:ascii="Arial" w:hAnsi="Arial" w:cs="Arial"/>
                <w:sz w:val="22"/>
                <w:szCs w:val="22"/>
              </w:rPr>
            </w:pPr>
          </w:p>
        </w:tc>
        <w:tc>
          <w:tcPr>
            <w:tcW w:w="6127"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tcPr>
          <w:p w:rsidR="00245074" w:rsidRPr="00244FE8" w:rsidRDefault="00245074" w:rsidP="00AA45D0">
            <w:pPr>
              <w:ind w:left="360"/>
              <w:rPr>
                <w:rFonts w:ascii="Arial" w:hAnsi="Arial" w:cs="Arial"/>
                <w:b/>
                <w:sz w:val="22"/>
                <w:szCs w:val="22"/>
              </w:rPr>
            </w:pPr>
            <w:r w:rsidRPr="00244FE8">
              <w:rPr>
                <w:rFonts w:ascii="Arial" w:hAnsi="Arial" w:cs="Arial"/>
                <w:b/>
                <w:sz w:val="22"/>
                <w:szCs w:val="22"/>
              </w:rPr>
              <w:t xml:space="preserve">Dynamic </w:t>
            </w:r>
            <w:r w:rsidR="00AA45D0">
              <w:rPr>
                <w:rFonts w:ascii="Arial" w:hAnsi="Arial" w:cs="Arial"/>
                <w:b/>
                <w:sz w:val="22"/>
                <w:szCs w:val="22"/>
              </w:rPr>
              <w:t>Salmon Savings</w:t>
            </w:r>
            <w:r w:rsidRPr="00244FE8">
              <w:rPr>
                <w:rFonts w:ascii="Arial" w:hAnsi="Arial" w:cs="Arial"/>
                <w:b/>
                <w:sz w:val="22"/>
                <w:szCs w:val="22"/>
              </w:rPr>
              <w:t xml:space="preserve"> Rate (at end of B season)</w:t>
            </w:r>
          </w:p>
        </w:tc>
        <w:tc>
          <w:tcPr>
            <w:tcW w:w="1620" w:type="dxa"/>
            <w:tcBorders>
              <w:top w:val="single" w:sz="4" w:space="0" w:color="auto"/>
              <w:left w:val="nil"/>
              <w:bottom w:val="single" w:sz="4" w:space="0" w:color="auto"/>
              <w:right w:val="single" w:sz="4" w:space="0" w:color="auto"/>
            </w:tcBorders>
            <w:shd w:val="clear" w:color="auto" w:fill="FCF305"/>
            <w:noWrap/>
            <w:vAlign w:val="bottom"/>
          </w:tcPr>
          <w:p w:rsidR="00245074" w:rsidRPr="000131F9" w:rsidRDefault="00245074" w:rsidP="00245074">
            <w:pPr>
              <w:ind w:left="52"/>
              <w:rPr>
                <w:rFonts w:ascii="Arial" w:hAnsi="Arial" w:cs="Arial"/>
                <w:sz w:val="22"/>
                <w:szCs w:val="22"/>
              </w:rPr>
            </w:pPr>
            <w:r w:rsidRPr="000131F9">
              <w:rPr>
                <w:rFonts w:ascii="Arial" w:hAnsi="Arial" w:cs="Arial"/>
                <w:sz w:val="22"/>
                <w:szCs w:val="22"/>
              </w:rPr>
              <w:t>UNKNOWN</w:t>
            </w:r>
          </w:p>
        </w:tc>
      </w:tr>
      <w:tr w:rsidR="00245074" w:rsidRPr="000131F9">
        <w:trPr>
          <w:trHeight w:val="338"/>
        </w:trPr>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year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C</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D</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ind w:left="37"/>
              <w:rPr>
                <w:rFonts w:ascii="Arial" w:hAnsi="Arial" w:cs="Arial"/>
                <w:sz w:val="22"/>
                <w:szCs w:val="22"/>
              </w:rPr>
            </w:pPr>
            <w:r w:rsidRPr="00244FE8">
              <w:rPr>
                <w:rFonts w:ascii="Arial" w:hAnsi="Arial" w:cs="Arial"/>
                <w:sz w:val="22"/>
                <w:szCs w:val="22"/>
              </w:rPr>
              <w:t>E</w:t>
            </w:r>
          </w:p>
        </w:tc>
        <w:tc>
          <w:tcPr>
            <w:tcW w:w="1170" w:type="dxa"/>
            <w:tcBorders>
              <w:top w:val="single" w:sz="4" w:space="0" w:color="auto"/>
              <w:left w:val="single" w:sz="4" w:space="0" w:color="auto"/>
              <w:bottom w:val="single" w:sz="4" w:space="0" w:color="auto"/>
              <w:right w:val="single" w:sz="4" w:space="0" w:color="auto"/>
            </w:tcBorders>
            <w:shd w:val="clear" w:color="auto" w:fill="CCFFFF"/>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F</w:t>
            </w:r>
          </w:p>
        </w:tc>
        <w:tc>
          <w:tcPr>
            <w:tcW w:w="1620" w:type="dxa"/>
            <w:tcBorders>
              <w:top w:val="single" w:sz="4" w:space="0" w:color="auto"/>
              <w:left w:val="single" w:sz="4" w:space="0" w:color="auto"/>
              <w:bottom w:val="single" w:sz="4" w:space="0" w:color="auto"/>
              <w:right w:val="single" w:sz="4" w:space="0" w:color="auto"/>
            </w:tcBorders>
            <w:shd w:val="clear" w:color="auto" w:fill="FCF305"/>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G</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16-Sep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37001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254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7540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29461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79.6%</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711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11-Sep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31578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277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7770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23808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75.4%</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2743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5-Sep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24955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1655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21550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3405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13.6%</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9622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2-Sep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24318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256</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7560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16758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68.9%</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7144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31-Aug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25859</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1890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23900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1959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7.6%</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20924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29-Aug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21122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4142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46420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color w:val="DD0806"/>
                <w:sz w:val="22"/>
                <w:szCs w:val="22"/>
              </w:rPr>
              <w:t>(25298)</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0.0%</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33734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10-Sep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12182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3591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40910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color w:val="DD0806"/>
                <w:sz w:val="22"/>
                <w:szCs w:val="22"/>
              </w:rPr>
              <w:t>(28728)</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0.0%</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21179 </w:t>
            </w:r>
          </w:p>
        </w:tc>
      </w:tr>
      <w:tr w:rsidR="00245074" w:rsidRPr="000131F9">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2007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rPr>
            </w:pPr>
            <w:r w:rsidRPr="00244FE8">
              <w:rPr>
                <w:rFonts w:ascii="Arial" w:hAnsi="Arial" w:cs="Arial"/>
                <w:sz w:val="22"/>
                <w:szCs w:val="22"/>
              </w:rPr>
              <w:t>2-Sep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rPr>
            </w:pPr>
            <w:r w:rsidRPr="00244FE8">
              <w:rPr>
                <w:rFonts w:ascii="Arial" w:hAnsi="Arial" w:cs="Arial"/>
                <w:sz w:val="22"/>
                <w:szCs w:val="22"/>
              </w:rPr>
              <w:t>14848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1465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19650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rPr>
            </w:pPr>
            <w:r w:rsidRPr="00244FE8">
              <w:rPr>
                <w:rFonts w:ascii="Arial" w:hAnsi="Arial" w:cs="Arial"/>
                <w:color w:val="DD0806"/>
                <w:sz w:val="22"/>
                <w:szCs w:val="22"/>
              </w:rPr>
              <w:t>(4802)</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rPr>
            </w:pPr>
            <w:r w:rsidRPr="00244FE8">
              <w:rPr>
                <w:rFonts w:ascii="Arial" w:hAnsi="Arial" w:cs="Arial"/>
                <w:sz w:val="22"/>
                <w:szCs w:val="22"/>
              </w:rPr>
              <w:t>0.0%</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33813 </w:t>
            </w:r>
          </w:p>
        </w:tc>
      </w:tr>
      <w:tr w:rsidR="00245074" w:rsidRPr="000131F9">
        <w:trPr>
          <w:trHeight w:val="268"/>
        </w:trPr>
        <w:tc>
          <w:tcPr>
            <w:tcW w:w="8575" w:type="dxa"/>
            <w:gridSpan w:val="8"/>
            <w:tcBorders>
              <w:top w:val="single" w:sz="4" w:space="0" w:color="auto"/>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A = date when 2/3 Pollock caught</w:t>
            </w:r>
          </w:p>
        </w:tc>
      </w:tr>
      <w:tr w:rsidR="00245074" w:rsidRPr="000131F9">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B = sector credits remaining (includes 100% carry-forward from A season)</w:t>
            </w:r>
          </w:p>
        </w:tc>
      </w:tr>
      <w:tr w:rsidR="00245074" w:rsidRPr="000131F9">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C = bycatch caught (up to the date in A)</w:t>
            </w:r>
          </w:p>
        </w:tc>
      </w:tr>
      <w:tr w:rsidR="00245074" w:rsidRPr="000131F9">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D = predicted total bycatch (for season) + buffer (computed as D = 10 C + 5000)</w:t>
            </w:r>
          </w:p>
        </w:tc>
      </w:tr>
      <w:tr w:rsidR="00245074" w:rsidRPr="000131F9">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E = estimated surplus credits (computed as E = B – D)</w:t>
            </w:r>
          </w:p>
        </w:tc>
      </w:tr>
      <w:tr w:rsidR="00245074" w:rsidRPr="000131F9">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8203E8">
            <w:pPr>
              <w:ind w:left="180"/>
              <w:rPr>
                <w:rFonts w:ascii="Arial" w:hAnsi="Arial" w:cs="Arial"/>
                <w:sz w:val="22"/>
                <w:szCs w:val="22"/>
              </w:rPr>
            </w:pPr>
            <w:r w:rsidRPr="00244FE8">
              <w:rPr>
                <w:rFonts w:ascii="Arial" w:hAnsi="Arial" w:cs="Arial"/>
                <w:sz w:val="22"/>
                <w:szCs w:val="22"/>
              </w:rPr>
              <w:t xml:space="preserve">F = allowable </w:t>
            </w:r>
            <w:r w:rsidR="008203E8">
              <w:rPr>
                <w:rFonts w:ascii="Arial" w:hAnsi="Arial" w:cs="Arial"/>
                <w:sz w:val="22"/>
                <w:szCs w:val="22"/>
              </w:rPr>
              <w:t>salmon savings</w:t>
            </w:r>
            <w:r w:rsidRPr="00244FE8">
              <w:rPr>
                <w:rFonts w:ascii="Arial" w:hAnsi="Arial" w:cs="Arial"/>
                <w:sz w:val="22"/>
                <w:szCs w:val="22"/>
              </w:rPr>
              <w:t xml:space="preserve"> rate (computed as F = E / B)</w:t>
            </w:r>
          </w:p>
        </w:tc>
      </w:tr>
      <w:tr w:rsidR="00245074" w:rsidRPr="000131F9">
        <w:trPr>
          <w:trHeight w:val="268"/>
        </w:trPr>
        <w:tc>
          <w:tcPr>
            <w:tcW w:w="8575" w:type="dxa"/>
            <w:gridSpan w:val="8"/>
            <w:tcBorders>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G = actual total bycatch (for season)</w:t>
            </w:r>
          </w:p>
        </w:tc>
      </w:tr>
    </w:tbl>
    <w:p w:rsidR="004E7BA1" w:rsidRDefault="004E7BA1" w:rsidP="00E46B44">
      <w:pPr>
        <w:ind w:left="360"/>
      </w:pPr>
    </w:p>
    <w:p w:rsidR="00245074" w:rsidRPr="00E5308E" w:rsidRDefault="00245074" w:rsidP="00245074">
      <w:pPr>
        <w:pStyle w:val="Caption"/>
        <w:ind w:left="720"/>
        <w:rPr>
          <w:b w:val="0"/>
          <w:sz w:val="24"/>
          <w:szCs w:val="24"/>
        </w:rPr>
      </w:pPr>
      <w:bookmarkStart w:id="13" w:name="_Ref220712254"/>
      <w:bookmarkStart w:id="14" w:name="_Ref220712248"/>
      <w:r w:rsidRPr="0067208A">
        <w:rPr>
          <w:sz w:val="24"/>
          <w:szCs w:val="24"/>
        </w:rPr>
        <w:t xml:space="preserve">Table B - </w:t>
      </w:r>
      <w:r w:rsidR="00C65365" w:rsidRPr="0067208A">
        <w:rPr>
          <w:sz w:val="24"/>
          <w:szCs w:val="24"/>
        </w:rPr>
        <w:fldChar w:fldCharType="begin"/>
      </w:r>
      <w:r w:rsidRPr="0067208A">
        <w:rPr>
          <w:sz w:val="24"/>
          <w:szCs w:val="24"/>
        </w:rPr>
        <w:instrText xml:space="preserve"> SEQ Table_B_- \* ARABIC </w:instrText>
      </w:r>
      <w:r w:rsidR="00C65365" w:rsidRPr="0067208A">
        <w:rPr>
          <w:sz w:val="24"/>
          <w:szCs w:val="24"/>
        </w:rPr>
        <w:fldChar w:fldCharType="separate"/>
      </w:r>
      <w:r w:rsidR="000C0ACE">
        <w:rPr>
          <w:noProof/>
          <w:sz w:val="24"/>
          <w:szCs w:val="24"/>
        </w:rPr>
        <w:t>1</w:t>
      </w:r>
      <w:r w:rsidR="00C65365" w:rsidRPr="0067208A">
        <w:rPr>
          <w:sz w:val="24"/>
          <w:szCs w:val="24"/>
        </w:rPr>
        <w:fldChar w:fldCharType="end"/>
      </w:r>
      <w:bookmarkEnd w:id="13"/>
      <w:r w:rsidR="00671026">
        <w:rPr>
          <w:sz w:val="24"/>
          <w:szCs w:val="24"/>
        </w:rPr>
        <w:t xml:space="preserve">.  </w:t>
      </w:r>
      <w:r w:rsidRPr="00E5308E">
        <w:rPr>
          <w:b w:val="0"/>
          <w:sz w:val="24"/>
          <w:szCs w:val="24"/>
        </w:rPr>
        <w:t>calculation of SSR for the Inshore Catcher-Vessel sector for years 2000 - 2007</w:t>
      </w:r>
      <w:bookmarkEnd w:id="14"/>
    </w:p>
    <w:p w:rsidR="00245074" w:rsidRDefault="00245074" w:rsidP="00E46B44">
      <w:pPr>
        <w:ind w:left="360"/>
      </w:pPr>
    </w:p>
    <w:p w:rsidR="003C5999" w:rsidRDefault="003C5999" w:rsidP="00C84FF2">
      <w:r w:rsidRPr="003C5999">
        <w:rPr>
          <w:noProof/>
        </w:rPr>
        <w:drawing>
          <wp:inline distT="0" distB="0" distL="0" distR="0">
            <wp:extent cx="5477510" cy="3743960"/>
            <wp:effectExtent l="0" t="0" r="8890" b="0"/>
            <wp:docPr id="23" name="Picture 1" descr="pasted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Graphic"/>
                    <pic:cNvPicPr>
                      <a:picLocks noChangeAspect="1" noChangeArrowheads="1"/>
                    </pic:cNvPicPr>
                  </pic:nvPicPr>
                  <pic:blipFill>
                    <a:blip r:embed="rId22"/>
                    <a:srcRect/>
                    <a:stretch>
                      <a:fillRect/>
                    </a:stretch>
                  </pic:blipFill>
                  <pic:spPr bwMode="auto">
                    <a:xfrm>
                      <a:off x="0" y="0"/>
                      <a:ext cx="5477510" cy="3743960"/>
                    </a:xfrm>
                    <a:prstGeom prst="rect">
                      <a:avLst/>
                    </a:prstGeom>
                    <a:noFill/>
                    <a:ln w="9525">
                      <a:noFill/>
                      <a:miter lim="800000"/>
                      <a:headEnd/>
                      <a:tailEnd/>
                    </a:ln>
                  </pic:spPr>
                </pic:pic>
              </a:graphicData>
            </a:graphic>
          </wp:inline>
        </w:drawing>
      </w:r>
    </w:p>
    <w:p w:rsidR="008D0597" w:rsidRPr="00946B11" w:rsidRDefault="00A359E9" w:rsidP="00946B11">
      <w:pPr>
        <w:pStyle w:val="Caption"/>
        <w:ind w:left="720"/>
        <w:rPr>
          <w:sz w:val="24"/>
          <w:szCs w:val="24"/>
        </w:rPr>
      </w:pPr>
      <w:r w:rsidRPr="000560FE">
        <w:rPr>
          <w:sz w:val="24"/>
          <w:szCs w:val="24"/>
        </w:rPr>
        <w:t xml:space="preserve">Figure B - </w:t>
      </w:r>
      <w:r w:rsidR="00C65365" w:rsidRPr="000560FE">
        <w:rPr>
          <w:sz w:val="24"/>
          <w:szCs w:val="24"/>
        </w:rPr>
        <w:fldChar w:fldCharType="begin"/>
      </w:r>
      <w:r w:rsidRPr="000560FE">
        <w:rPr>
          <w:sz w:val="24"/>
          <w:szCs w:val="24"/>
        </w:rPr>
        <w:instrText xml:space="preserve"> SEQ Figure_B_- \* ARABIC </w:instrText>
      </w:r>
      <w:r w:rsidR="00C65365" w:rsidRPr="000560FE">
        <w:rPr>
          <w:sz w:val="24"/>
          <w:szCs w:val="24"/>
        </w:rPr>
        <w:fldChar w:fldCharType="separate"/>
      </w:r>
      <w:r w:rsidR="004E2AD9">
        <w:rPr>
          <w:noProof/>
          <w:sz w:val="24"/>
          <w:szCs w:val="24"/>
        </w:rPr>
        <w:t>1</w:t>
      </w:r>
      <w:r w:rsidR="00C65365" w:rsidRPr="000560FE">
        <w:rPr>
          <w:sz w:val="24"/>
          <w:szCs w:val="24"/>
        </w:rPr>
        <w:fldChar w:fldCharType="end"/>
      </w:r>
      <w:r w:rsidR="00671026">
        <w:rPr>
          <w:sz w:val="24"/>
          <w:szCs w:val="24"/>
        </w:rPr>
        <w:t xml:space="preserve">.  </w:t>
      </w:r>
      <w:r w:rsidRPr="000560FE">
        <w:rPr>
          <w:b w:val="0"/>
          <w:sz w:val="24"/>
          <w:szCs w:val="24"/>
        </w:rPr>
        <w:t>Cumulative bycatch as a function of % pollock harvested during the B season.</w:t>
      </w:r>
    </w:p>
    <w:p w:rsidR="006D427C" w:rsidRDefault="006D427C" w:rsidP="006D427C">
      <w:pPr>
        <w:ind w:left="360"/>
      </w:pPr>
    </w:p>
    <w:p w:rsidR="00AE5570" w:rsidRDefault="00AE5570" w:rsidP="00A02ED9">
      <w:pPr>
        <w:pStyle w:val="ListParagraph"/>
        <w:numPr>
          <w:ilvl w:val="0"/>
          <w:numId w:val="17"/>
          <w:numberingChange w:id="15" w:author="George Sugihara" w:date="2009-01-26T18:15:00Z" w:original="%1:3:0:)"/>
        </w:numPr>
        <w:tabs>
          <w:tab w:val="clear" w:pos="720"/>
          <w:tab w:val="num" w:pos="360"/>
        </w:tabs>
        <w:ind w:left="360"/>
      </w:pPr>
      <w:r>
        <w:t>Simulation results:</w:t>
      </w:r>
    </w:p>
    <w:p w:rsidR="00761B8B" w:rsidRDefault="00321973" w:rsidP="00E46B44">
      <w:pPr>
        <w:ind w:left="360"/>
      </w:pPr>
      <w:r>
        <w:t xml:space="preserve">The yearly data for quantities of ITEC retired as a function of yearly bycatch (a proxy for salmon abundance) under both the FTT and DSS schemes are shown in </w:t>
      </w:r>
      <w:r w:rsidR="00C65365">
        <w:fldChar w:fldCharType="begin"/>
      </w:r>
      <w:r w:rsidR="005C416C">
        <w:instrText xml:space="preserve"> REF _Ref220714282 \h </w:instrText>
      </w:r>
      <w:r w:rsidR="00C65365">
        <w:fldChar w:fldCharType="separate"/>
      </w:r>
      <w:r w:rsidR="005C416C" w:rsidRPr="004E2AD9">
        <w:rPr>
          <w:szCs w:val="24"/>
        </w:rPr>
        <w:t xml:space="preserve">Figure B - </w:t>
      </w:r>
      <w:r w:rsidR="005C416C" w:rsidRPr="004E2AD9">
        <w:rPr>
          <w:noProof/>
          <w:szCs w:val="24"/>
        </w:rPr>
        <w:t>2</w:t>
      </w:r>
      <w:r w:rsidR="00C65365">
        <w:fldChar w:fldCharType="end"/>
      </w:r>
      <w:r w:rsidR="005C416C">
        <w:t xml:space="preserve"> </w:t>
      </w:r>
      <w:r w:rsidR="000C0ACE">
        <w:t>and</w:t>
      </w:r>
      <w:r w:rsidR="00581D53">
        <w:t xml:space="preserve"> </w:t>
      </w:r>
      <w:r w:rsidR="00C65365">
        <w:fldChar w:fldCharType="begin"/>
      </w:r>
      <w:r w:rsidR="00581D53">
        <w:instrText xml:space="preserve"> REF _Ref220714334 \h </w:instrText>
      </w:r>
      <w:r w:rsidR="00C65365">
        <w:fldChar w:fldCharType="separate"/>
      </w:r>
      <w:r w:rsidR="00581D53" w:rsidRPr="000C0ACE">
        <w:rPr>
          <w:szCs w:val="24"/>
        </w:rPr>
        <w:t xml:space="preserve">Table B - </w:t>
      </w:r>
      <w:r w:rsidR="00581D53" w:rsidRPr="000C0ACE">
        <w:rPr>
          <w:noProof/>
          <w:szCs w:val="24"/>
        </w:rPr>
        <w:t>2</w:t>
      </w:r>
      <w:r w:rsidR="00C65365">
        <w:fldChar w:fldCharType="end"/>
      </w:r>
      <w:r w:rsidR="00671026">
        <w:t xml:space="preserve">.  </w:t>
      </w:r>
      <w:r>
        <w:t>Not only is the total quantity of credits retired through DSS higher for this eight year period (2000 – 2007), but the number of ITEC retired is high in years of salmon abundance: precisely when the potential for abusing extra ITEC is the highest!  Conversely, the quantity of credits retired through FTT is highest in mid-abundance years: when the most transactions take place (due to a balance of availability and demand)</w:t>
      </w:r>
      <w:r w:rsidR="00671026">
        <w:t xml:space="preserve">.  </w:t>
      </w:r>
      <w:r>
        <w:t>Increasing the FTT rate to recover more ITEC has the potential of reducing credit transfers in mid-abundance years</w:t>
      </w:r>
      <w:r w:rsidR="00671026">
        <w:t xml:space="preserve">.  </w:t>
      </w:r>
      <w:r>
        <w:t xml:space="preserve">The </w:t>
      </w:r>
      <w:r w:rsidR="00761B8B">
        <w:t>subsequent revenue loss can be extreme if a high FTT rate is chosen.</w:t>
      </w:r>
    </w:p>
    <w:p w:rsidR="009777CA" w:rsidRDefault="009777CA" w:rsidP="00E46B44">
      <w:pPr>
        <w:ind w:left="360"/>
        <w:rPr>
          <w:sz w:val="28"/>
          <w:szCs w:val="28"/>
        </w:rPr>
      </w:pPr>
    </w:p>
    <w:p w:rsidR="00321973" w:rsidRDefault="00321973" w:rsidP="00321973">
      <w:pPr>
        <w:rPr>
          <w:sz w:val="28"/>
          <w:szCs w:val="28"/>
        </w:rPr>
      </w:pPr>
      <w:r w:rsidRPr="00321973">
        <w:rPr>
          <w:noProof/>
          <w:sz w:val="28"/>
          <w:szCs w:val="28"/>
        </w:rPr>
        <w:drawing>
          <wp:inline distT="0" distB="0" distL="0" distR="0">
            <wp:extent cx="5740842" cy="3904090"/>
            <wp:effectExtent l="0" t="0" r="0" b="0"/>
            <wp:docPr id="2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E2AD9" w:rsidRPr="004E2AD9" w:rsidRDefault="004E2AD9" w:rsidP="004E2AD9">
      <w:pPr>
        <w:pStyle w:val="Caption"/>
        <w:ind w:left="720"/>
        <w:rPr>
          <w:sz w:val="24"/>
          <w:szCs w:val="24"/>
        </w:rPr>
      </w:pPr>
      <w:bookmarkStart w:id="16" w:name="_Ref220714282"/>
      <w:r w:rsidRPr="004E2AD9">
        <w:rPr>
          <w:sz w:val="24"/>
          <w:szCs w:val="24"/>
        </w:rPr>
        <w:t xml:space="preserve">Figure B - </w:t>
      </w:r>
      <w:r w:rsidR="00C65365" w:rsidRPr="004E2AD9">
        <w:rPr>
          <w:sz w:val="24"/>
          <w:szCs w:val="24"/>
        </w:rPr>
        <w:fldChar w:fldCharType="begin"/>
      </w:r>
      <w:r w:rsidRPr="004E2AD9">
        <w:rPr>
          <w:sz w:val="24"/>
          <w:szCs w:val="24"/>
        </w:rPr>
        <w:instrText xml:space="preserve"> SEQ Figure_B_- \* ARABIC </w:instrText>
      </w:r>
      <w:r w:rsidR="00C65365" w:rsidRPr="004E2AD9">
        <w:rPr>
          <w:sz w:val="24"/>
          <w:szCs w:val="24"/>
        </w:rPr>
        <w:fldChar w:fldCharType="separate"/>
      </w:r>
      <w:r w:rsidRPr="004E2AD9">
        <w:rPr>
          <w:noProof/>
          <w:sz w:val="24"/>
          <w:szCs w:val="24"/>
        </w:rPr>
        <w:t>2</w:t>
      </w:r>
      <w:r w:rsidR="00C65365" w:rsidRPr="004E2AD9">
        <w:rPr>
          <w:sz w:val="24"/>
          <w:szCs w:val="24"/>
        </w:rPr>
        <w:fldChar w:fldCharType="end"/>
      </w:r>
      <w:bookmarkEnd w:id="16"/>
      <w:r w:rsidR="00671026">
        <w:rPr>
          <w:sz w:val="24"/>
          <w:szCs w:val="24"/>
        </w:rPr>
        <w:t xml:space="preserve">.  </w:t>
      </w:r>
      <w:r w:rsidRPr="004E2AD9">
        <w:rPr>
          <w:b w:val="0"/>
          <w:sz w:val="24"/>
          <w:szCs w:val="24"/>
        </w:rPr>
        <w:t>Number of ITEC recovered vs</w:t>
      </w:r>
      <w:r w:rsidR="00671026">
        <w:rPr>
          <w:b w:val="0"/>
          <w:sz w:val="24"/>
          <w:szCs w:val="24"/>
        </w:rPr>
        <w:t xml:space="preserve">.  </w:t>
      </w:r>
      <w:r w:rsidRPr="004E2AD9">
        <w:rPr>
          <w:b w:val="0"/>
          <w:sz w:val="24"/>
          <w:szCs w:val="24"/>
        </w:rPr>
        <w:t>yearly bycatch (proxy for salmon abundance) for two different sell-side transfer rules.</w:t>
      </w:r>
    </w:p>
    <w:p w:rsidR="001C6A4B" w:rsidRDefault="001C6A4B">
      <w:pPr>
        <w:rPr>
          <w:sz w:val="28"/>
          <w:szCs w:val="28"/>
        </w:rPr>
      </w:pPr>
    </w:p>
    <w:tbl>
      <w:tblPr>
        <w:tblW w:w="5420" w:type="dxa"/>
        <w:tblInd w:w="1976" w:type="dxa"/>
        <w:tblLook w:val="04A0"/>
      </w:tblPr>
      <w:tblGrid>
        <w:gridCol w:w="1700"/>
        <w:gridCol w:w="1700"/>
        <w:gridCol w:w="2020"/>
      </w:tblGrid>
      <w:tr w:rsidR="00321973" w:rsidRPr="00493074">
        <w:trPr>
          <w:trHeight w:val="255"/>
        </w:trPr>
        <w:tc>
          <w:tcPr>
            <w:tcW w:w="1700" w:type="dxa"/>
            <w:tcBorders>
              <w:top w:val="single" w:sz="4" w:space="0" w:color="auto"/>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 </w:t>
            </w:r>
          </w:p>
        </w:tc>
        <w:tc>
          <w:tcPr>
            <w:tcW w:w="3720" w:type="dxa"/>
            <w:gridSpan w:val="2"/>
            <w:tcBorders>
              <w:top w:val="single" w:sz="4" w:space="0" w:color="auto"/>
              <w:left w:val="single" w:sz="4" w:space="0" w:color="auto"/>
              <w:bottom w:val="nil"/>
              <w:right w:val="single" w:sz="4" w:space="0" w:color="000000"/>
            </w:tcBorders>
            <w:shd w:val="clear" w:color="auto" w:fill="auto"/>
            <w:noWrap/>
            <w:vAlign w:val="bottom"/>
          </w:tcPr>
          <w:p w:rsidR="00321973" w:rsidRPr="00493074" w:rsidRDefault="00321973" w:rsidP="00873BAA">
            <w:pPr>
              <w:jc w:val="center"/>
              <w:rPr>
                <w:rFonts w:ascii="Verdana" w:hAnsi="Verdana"/>
                <w:b/>
                <w:bCs/>
                <w:sz w:val="20"/>
              </w:rPr>
            </w:pPr>
            <w:r w:rsidRPr="00493074">
              <w:rPr>
                <w:rFonts w:ascii="Verdana" w:hAnsi="Verdana"/>
                <w:b/>
                <w:bCs/>
                <w:sz w:val="20"/>
              </w:rPr>
              <w:t>RETIRED CREDITS</w:t>
            </w:r>
          </w:p>
        </w:tc>
      </w:tr>
      <w:tr w:rsidR="00321973" w:rsidRPr="00493074">
        <w:trPr>
          <w:trHeight w:val="522"/>
        </w:trPr>
        <w:tc>
          <w:tcPr>
            <w:tcW w:w="1700" w:type="dxa"/>
            <w:tcBorders>
              <w:top w:val="single" w:sz="4" w:space="0" w:color="auto"/>
              <w:left w:val="single" w:sz="4" w:space="0" w:color="auto"/>
              <w:bottom w:val="nil"/>
              <w:right w:val="nil"/>
            </w:tcBorders>
            <w:shd w:val="clear" w:color="auto" w:fill="auto"/>
            <w:vAlign w:val="bottom"/>
          </w:tcPr>
          <w:p w:rsidR="00321973" w:rsidRPr="00493074" w:rsidRDefault="00321973" w:rsidP="00873BAA">
            <w:pPr>
              <w:rPr>
                <w:rFonts w:ascii="Verdana" w:hAnsi="Verdana"/>
                <w:b/>
                <w:bCs/>
                <w:sz w:val="20"/>
              </w:rPr>
            </w:pPr>
            <w:r w:rsidRPr="00493074">
              <w:rPr>
                <w:rFonts w:ascii="Verdana" w:hAnsi="Verdana"/>
                <w:b/>
                <w:bCs/>
                <w:sz w:val="20"/>
              </w:rPr>
              <w:t>TOTAL BYCATCH</w:t>
            </w:r>
          </w:p>
        </w:tc>
        <w:tc>
          <w:tcPr>
            <w:tcW w:w="1700" w:type="dxa"/>
            <w:tcBorders>
              <w:top w:val="single" w:sz="4" w:space="0" w:color="auto"/>
              <w:left w:val="single" w:sz="4" w:space="0" w:color="auto"/>
              <w:bottom w:val="nil"/>
              <w:right w:val="nil"/>
            </w:tcBorders>
            <w:shd w:val="clear" w:color="auto" w:fill="auto"/>
            <w:vAlign w:val="bottom"/>
          </w:tcPr>
          <w:p w:rsidR="00321973" w:rsidRPr="00493074" w:rsidRDefault="00321973" w:rsidP="00873BAA">
            <w:pPr>
              <w:rPr>
                <w:rFonts w:ascii="Verdana" w:hAnsi="Verdana"/>
                <w:b/>
                <w:bCs/>
                <w:sz w:val="20"/>
              </w:rPr>
            </w:pPr>
            <w:r w:rsidRPr="00493074">
              <w:rPr>
                <w:rFonts w:ascii="Verdana" w:hAnsi="Verdana"/>
                <w:b/>
                <w:bCs/>
                <w:sz w:val="20"/>
              </w:rPr>
              <w:t>Fixed Transfer Tax</w:t>
            </w:r>
          </w:p>
        </w:tc>
        <w:tc>
          <w:tcPr>
            <w:tcW w:w="2020" w:type="dxa"/>
            <w:tcBorders>
              <w:top w:val="single" w:sz="4" w:space="0" w:color="auto"/>
              <w:left w:val="single" w:sz="4" w:space="0" w:color="auto"/>
              <w:bottom w:val="nil"/>
              <w:right w:val="single" w:sz="4" w:space="0" w:color="auto"/>
            </w:tcBorders>
            <w:shd w:val="clear" w:color="auto" w:fill="auto"/>
            <w:vAlign w:val="bottom"/>
          </w:tcPr>
          <w:p w:rsidR="00321973" w:rsidRPr="00493074" w:rsidRDefault="00321973" w:rsidP="00873BAA">
            <w:pPr>
              <w:rPr>
                <w:rFonts w:ascii="Verdana" w:hAnsi="Verdana"/>
                <w:b/>
                <w:bCs/>
                <w:sz w:val="20"/>
              </w:rPr>
            </w:pPr>
            <w:r w:rsidRPr="00493074">
              <w:rPr>
                <w:rFonts w:ascii="Verdana" w:hAnsi="Verdana"/>
                <w:b/>
                <w:bCs/>
                <w:sz w:val="20"/>
              </w:rPr>
              <w:t>Dynamic Salmon Savings</w:t>
            </w:r>
          </w:p>
        </w:tc>
      </w:tr>
      <w:tr w:rsidR="00321973" w:rsidRPr="00493074" w:rsidTr="00C84FF2">
        <w:trPr>
          <w:trHeight w:val="278"/>
        </w:trPr>
        <w:tc>
          <w:tcPr>
            <w:tcW w:w="1700" w:type="dxa"/>
            <w:tcBorders>
              <w:top w:val="single" w:sz="4" w:space="0" w:color="auto"/>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1454</w:t>
            </w:r>
          </w:p>
        </w:tc>
        <w:tc>
          <w:tcPr>
            <w:tcW w:w="1700" w:type="dxa"/>
            <w:tcBorders>
              <w:top w:val="single" w:sz="4" w:space="0" w:color="auto"/>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0</w:t>
            </w:r>
          </w:p>
        </w:tc>
        <w:tc>
          <w:tcPr>
            <w:tcW w:w="2020" w:type="dxa"/>
            <w:tcBorders>
              <w:top w:val="single" w:sz="4" w:space="0" w:color="auto"/>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13177</w:t>
            </w:r>
          </w:p>
        </w:tc>
      </w:tr>
      <w:tr w:rsidR="00321973" w:rsidRPr="00493074">
        <w:trPr>
          <w:trHeight w:val="255"/>
        </w:trPr>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8866</w:t>
            </w:r>
          </w:p>
        </w:tc>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116</w:t>
            </w:r>
          </w:p>
        </w:tc>
        <w:tc>
          <w:tcPr>
            <w:tcW w:w="2020" w:type="dxa"/>
            <w:tcBorders>
              <w:top w:val="nil"/>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10208</w:t>
            </w:r>
          </w:p>
        </w:tc>
      </w:tr>
      <w:tr w:rsidR="00321973" w:rsidRPr="00493074">
        <w:trPr>
          <w:trHeight w:val="255"/>
        </w:trPr>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19923</w:t>
            </w:r>
          </w:p>
        </w:tc>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546</w:t>
            </w:r>
          </w:p>
        </w:tc>
        <w:tc>
          <w:tcPr>
            <w:tcW w:w="2020" w:type="dxa"/>
            <w:tcBorders>
              <w:top w:val="nil"/>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2507</w:t>
            </w:r>
          </w:p>
        </w:tc>
      </w:tr>
      <w:tr w:rsidR="00321973" w:rsidRPr="00493074">
        <w:trPr>
          <w:trHeight w:val="255"/>
        </w:trPr>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20471</w:t>
            </w:r>
          </w:p>
        </w:tc>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554</w:t>
            </w:r>
          </w:p>
        </w:tc>
        <w:tc>
          <w:tcPr>
            <w:tcW w:w="2020" w:type="dxa"/>
            <w:tcBorders>
              <w:top w:val="nil"/>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6513</w:t>
            </w:r>
          </w:p>
        </w:tc>
      </w:tr>
      <w:tr w:rsidR="00321973" w:rsidRPr="00493074">
        <w:trPr>
          <w:trHeight w:val="255"/>
        </w:trPr>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31136</w:t>
            </w:r>
          </w:p>
        </w:tc>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2058</w:t>
            </w:r>
          </w:p>
        </w:tc>
        <w:tc>
          <w:tcPr>
            <w:tcW w:w="2020" w:type="dxa"/>
            <w:tcBorders>
              <w:top w:val="nil"/>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706</w:t>
            </w:r>
          </w:p>
        </w:tc>
      </w:tr>
      <w:tr w:rsidR="00321973" w:rsidRPr="00493074">
        <w:trPr>
          <w:trHeight w:val="255"/>
        </w:trPr>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46354</w:t>
            </w:r>
          </w:p>
        </w:tc>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2073</w:t>
            </w:r>
          </w:p>
        </w:tc>
        <w:tc>
          <w:tcPr>
            <w:tcW w:w="2020" w:type="dxa"/>
            <w:tcBorders>
              <w:top w:val="nil"/>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0</w:t>
            </w:r>
          </w:p>
        </w:tc>
      </w:tr>
      <w:tr w:rsidR="00321973" w:rsidRPr="00493074">
        <w:trPr>
          <w:trHeight w:val="255"/>
        </w:trPr>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55782</w:t>
            </w:r>
          </w:p>
        </w:tc>
        <w:tc>
          <w:tcPr>
            <w:tcW w:w="1700" w:type="dxa"/>
            <w:tcBorders>
              <w:top w:val="nil"/>
              <w:left w:val="single" w:sz="4" w:space="0" w:color="auto"/>
              <w:bottom w:val="nil"/>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1281</w:t>
            </w:r>
          </w:p>
        </w:tc>
        <w:tc>
          <w:tcPr>
            <w:tcW w:w="2020" w:type="dxa"/>
            <w:tcBorders>
              <w:top w:val="nil"/>
              <w:left w:val="single" w:sz="4" w:space="0" w:color="auto"/>
              <w:bottom w:val="nil"/>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0</w:t>
            </w:r>
          </w:p>
        </w:tc>
      </w:tr>
      <w:tr w:rsidR="00321973" w:rsidRPr="00493074">
        <w:trPr>
          <w:trHeight w:val="255"/>
        </w:trPr>
        <w:tc>
          <w:tcPr>
            <w:tcW w:w="1700" w:type="dxa"/>
            <w:tcBorders>
              <w:top w:val="nil"/>
              <w:left w:val="single" w:sz="4" w:space="0" w:color="auto"/>
              <w:bottom w:val="single" w:sz="4" w:space="0" w:color="auto"/>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70148</w:t>
            </w:r>
          </w:p>
        </w:tc>
        <w:tc>
          <w:tcPr>
            <w:tcW w:w="1700" w:type="dxa"/>
            <w:tcBorders>
              <w:top w:val="nil"/>
              <w:left w:val="single" w:sz="4" w:space="0" w:color="auto"/>
              <w:bottom w:val="single" w:sz="4" w:space="0" w:color="auto"/>
              <w:right w:val="nil"/>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968</w:t>
            </w:r>
          </w:p>
        </w:tc>
        <w:tc>
          <w:tcPr>
            <w:tcW w:w="2020" w:type="dxa"/>
            <w:tcBorders>
              <w:top w:val="nil"/>
              <w:left w:val="single" w:sz="4" w:space="0" w:color="auto"/>
              <w:bottom w:val="single" w:sz="4" w:space="0" w:color="auto"/>
              <w:right w:val="single" w:sz="4" w:space="0" w:color="auto"/>
            </w:tcBorders>
            <w:shd w:val="clear" w:color="auto" w:fill="auto"/>
            <w:noWrap/>
            <w:vAlign w:val="bottom"/>
          </w:tcPr>
          <w:p w:rsidR="00321973" w:rsidRPr="00493074" w:rsidRDefault="00321973" w:rsidP="00873BAA">
            <w:pPr>
              <w:rPr>
                <w:rFonts w:ascii="Verdana" w:hAnsi="Verdana"/>
                <w:sz w:val="20"/>
              </w:rPr>
            </w:pPr>
            <w:r w:rsidRPr="00493074">
              <w:rPr>
                <w:rFonts w:ascii="Verdana" w:hAnsi="Verdana"/>
                <w:sz w:val="20"/>
              </w:rPr>
              <w:t>0</w:t>
            </w:r>
          </w:p>
        </w:tc>
      </w:tr>
    </w:tbl>
    <w:p w:rsidR="00321973" w:rsidRPr="000C0ACE" w:rsidRDefault="000C0ACE" w:rsidP="000C0ACE">
      <w:pPr>
        <w:pStyle w:val="Caption"/>
        <w:ind w:left="720"/>
        <w:rPr>
          <w:b w:val="0"/>
          <w:sz w:val="24"/>
          <w:szCs w:val="24"/>
        </w:rPr>
      </w:pPr>
      <w:bookmarkStart w:id="17" w:name="_Ref220714334"/>
      <w:r w:rsidRPr="000C0ACE">
        <w:rPr>
          <w:sz w:val="24"/>
          <w:szCs w:val="24"/>
        </w:rPr>
        <w:t xml:space="preserve">Table B - </w:t>
      </w:r>
      <w:r w:rsidR="00C65365" w:rsidRPr="000C0ACE">
        <w:rPr>
          <w:sz w:val="24"/>
          <w:szCs w:val="24"/>
        </w:rPr>
        <w:fldChar w:fldCharType="begin"/>
      </w:r>
      <w:r w:rsidRPr="000C0ACE">
        <w:rPr>
          <w:sz w:val="24"/>
          <w:szCs w:val="24"/>
        </w:rPr>
        <w:instrText xml:space="preserve"> SEQ Table_B_- \* ARABIC </w:instrText>
      </w:r>
      <w:r w:rsidR="00C65365" w:rsidRPr="000C0ACE">
        <w:rPr>
          <w:sz w:val="24"/>
          <w:szCs w:val="24"/>
        </w:rPr>
        <w:fldChar w:fldCharType="separate"/>
      </w:r>
      <w:r w:rsidRPr="000C0ACE">
        <w:rPr>
          <w:noProof/>
          <w:sz w:val="24"/>
          <w:szCs w:val="24"/>
        </w:rPr>
        <w:t>2</w:t>
      </w:r>
      <w:r w:rsidR="00C65365" w:rsidRPr="000C0ACE">
        <w:rPr>
          <w:sz w:val="24"/>
          <w:szCs w:val="24"/>
        </w:rPr>
        <w:fldChar w:fldCharType="end"/>
      </w:r>
      <w:bookmarkEnd w:id="17"/>
      <w:r w:rsidR="00671026">
        <w:rPr>
          <w:sz w:val="24"/>
          <w:szCs w:val="24"/>
        </w:rPr>
        <w:t xml:space="preserve">.  </w:t>
      </w:r>
      <w:r w:rsidR="00321973" w:rsidRPr="000C0ACE">
        <w:rPr>
          <w:b w:val="0"/>
          <w:sz w:val="24"/>
          <w:szCs w:val="24"/>
        </w:rPr>
        <w:t>Number of ITEC recovered vs</w:t>
      </w:r>
      <w:r w:rsidR="00671026">
        <w:rPr>
          <w:b w:val="0"/>
          <w:sz w:val="24"/>
          <w:szCs w:val="24"/>
        </w:rPr>
        <w:t xml:space="preserve">.  </w:t>
      </w:r>
      <w:r w:rsidR="00321973" w:rsidRPr="000C0ACE">
        <w:rPr>
          <w:b w:val="0"/>
          <w:sz w:val="24"/>
          <w:szCs w:val="24"/>
        </w:rPr>
        <w:t>yearly bycatch (proxy for salmon abundance) for two different sell-side transfer rules.</w:t>
      </w:r>
    </w:p>
    <w:p w:rsidR="009777CA" w:rsidRDefault="009777CA">
      <w:pPr>
        <w:rPr>
          <w:sz w:val="28"/>
          <w:szCs w:val="28"/>
        </w:rPr>
      </w:pPr>
    </w:p>
    <w:p w:rsidR="006A3A9B" w:rsidRPr="00346E65" w:rsidRDefault="00E04FAD">
      <w:pPr>
        <w:rPr>
          <w:b/>
          <w:sz w:val="28"/>
          <w:szCs w:val="28"/>
        </w:rPr>
      </w:pPr>
      <w:r>
        <w:rPr>
          <w:b/>
        </w:rPr>
        <w:br w:type="page"/>
      </w:r>
      <w:r w:rsidR="006A3A9B" w:rsidRPr="00346E65">
        <w:rPr>
          <w:b/>
          <w:sz w:val="28"/>
          <w:szCs w:val="28"/>
        </w:rPr>
        <w:t xml:space="preserve">APPENDIX </w:t>
      </w:r>
      <w:r w:rsidR="00113387" w:rsidRPr="00346E65">
        <w:rPr>
          <w:b/>
          <w:sz w:val="28"/>
          <w:szCs w:val="28"/>
        </w:rPr>
        <w:t>C</w:t>
      </w:r>
      <w:r w:rsidR="006A3A9B" w:rsidRPr="00346E65">
        <w:rPr>
          <w:b/>
          <w:sz w:val="28"/>
          <w:szCs w:val="28"/>
        </w:rPr>
        <w:t>:</w:t>
      </w:r>
    </w:p>
    <w:p w:rsidR="006A3A9B" w:rsidRPr="007229F7" w:rsidRDefault="006A3A9B">
      <w:pPr>
        <w:rPr>
          <w:b/>
        </w:rPr>
      </w:pPr>
    </w:p>
    <w:p w:rsidR="006A3A9B" w:rsidRPr="007229F7" w:rsidRDefault="006A3A9B">
      <w:r w:rsidRPr="007229F7">
        <w:t>Temporal Analysis of Credits Supply and Intrinsic Fishery Value of Credits 2003 – 2007.</w:t>
      </w:r>
    </w:p>
    <w:p w:rsidR="006A3A9B" w:rsidRDefault="00D16D49">
      <w:r>
        <w:rPr>
          <w:noProof/>
        </w:rPr>
        <w:drawing>
          <wp:inline distT="0" distB="0" distL="0" distR="0">
            <wp:extent cx="5486400" cy="3752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Default="006A3A9B"/>
    <w:p w:rsidR="006A3A9B" w:rsidRDefault="00D16D49">
      <w:r>
        <w:rPr>
          <w:noProof/>
        </w:rPr>
        <w:drawing>
          <wp:inline distT="0" distB="0" distL="0" distR="0">
            <wp:extent cx="5486400" cy="3752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Default="006A3A9B"/>
    <w:p w:rsidR="006A3A9B" w:rsidRDefault="00D16D49">
      <w:r>
        <w:rPr>
          <w:noProof/>
        </w:rPr>
        <w:drawing>
          <wp:inline distT="0" distB="0" distL="0" distR="0">
            <wp:extent cx="5486400" cy="3752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Default="006A3A9B"/>
    <w:p w:rsidR="006A3A9B" w:rsidRDefault="00D16D49">
      <w:r>
        <w:rPr>
          <w:noProof/>
        </w:rPr>
        <w:drawing>
          <wp:inline distT="0" distB="0" distL="0" distR="0">
            <wp:extent cx="5486400" cy="3752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Default="006A3A9B"/>
    <w:p w:rsidR="00F96459" w:rsidRPr="00266BD5" w:rsidRDefault="00D16D49">
      <w:r>
        <w:rPr>
          <w:noProof/>
        </w:rPr>
        <w:drawing>
          <wp:inline distT="0" distB="0" distL="0" distR="0">
            <wp:extent cx="5486400" cy="3752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2F6593" w:rsidRDefault="002F6593">
      <w:r>
        <w:br w:type="page"/>
      </w:r>
    </w:p>
    <w:p w:rsidR="00F96459" w:rsidRPr="00497C33" w:rsidRDefault="00F96459" w:rsidP="002A33C7">
      <w:pPr>
        <w:rPr>
          <w:sz w:val="28"/>
          <w:szCs w:val="28"/>
        </w:rPr>
      </w:pPr>
      <w:r w:rsidRPr="00497C33">
        <w:rPr>
          <w:b/>
          <w:sz w:val="28"/>
          <w:szCs w:val="28"/>
        </w:rPr>
        <w:t xml:space="preserve">APPENDIX </w:t>
      </w:r>
      <w:r w:rsidR="00497C33">
        <w:rPr>
          <w:b/>
          <w:sz w:val="28"/>
          <w:szCs w:val="28"/>
        </w:rPr>
        <w:t>D</w:t>
      </w:r>
      <w:r w:rsidRPr="00497C33">
        <w:rPr>
          <w:b/>
          <w:sz w:val="28"/>
          <w:szCs w:val="28"/>
        </w:rPr>
        <w:t>:</w:t>
      </w:r>
      <w:r w:rsidR="002228CB" w:rsidRPr="00497C33">
        <w:rPr>
          <w:sz w:val="28"/>
          <w:szCs w:val="28"/>
        </w:rPr>
        <w:t xml:space="preserve"> </w:t>
      </w:r>
      <w:r w:rsidR="007704FE" w:rsidRPr="00497C33">
        <w:rPr>
          <w:sz w:val="28"/>
          <w:szCs w:val="28"/>
        </w:rPr>
        <w:t>Afterthoughts</w:t>
      </w:r>
    </w:p>
    <w:p w:rsidR="007704FE" w:rsidRPr="0062509E" w:rsidRDefault="007704FE" w:rsidP="002A33C7"/>
    <w:p w:rsidR="007704FE" w:rsidRPr="0062509E" w:rsidRDefault="007704FE" w:rsidP="00647A6F">
      <w:pPr>
        <w:pStyle w:val="ListParagraph"/>
        <w:numPr>
          <w:ilvl w:val="0"/>
          <w:numId w:val="27"/>
        </w:numPr>
        <w:tabs>
          <w:tab w:val="clear" w:pos="720"/>
          <w:tab w:val="left" w:pos="360"/>
        </w:tabs>
        <w:ind w:left="360"/>
      </w:pPr>
      <w:r>
        <w:t>Retiring ITEC</w:t>
      </w:r>
      <w:r w:rsidRPr="0062509E">
        <w:t xml:space="preserve"> at the end of the year is politically attractive in terms of its apparent simplicity in controlling potential abuses in ITEC trading with nominally priced credits</w:t>
      </w:r>
      <w:r w:rsidR="00671026">
        <w:t xml:space="preserve">.  </w:t>
      </w:r>
      <w:r>
        <w:t xml:space="preserve">The suggested dynamic salmon savings rule </w:t>
      </w:r>
      <w:r w:rsidRPr="0062509E">
        <w:t>addresses abusive trading with a</w:t>
      </w:r>
      <w:r>
        <w:t xml:space="preserve">n adaptive salmon savings rate </w:t>
      </w:r>
      <w:r w:rsidRPr="0062509E">
        <w:t xml:space="preserve">would impact the industry minimally while at the same time </w:t>
      </w:r>
      <w:r>
        <w:t>alleviating some of the concerns of Chinook</w:t>
      </w:r>
      <w:r w:rsidRPr="0062509E">
        <w:t xml:space="preserve"> salmon interests</w:t>
      </w:r>
      <w:r w:rsidR="00671026">
        <w:t xml:space="preserve">.  </w:t>
      </w:r>
      <w:r w:rsidRPr="0062509E">
        <w:t xml:space="preserve">It is clear that a fixed end-of year </w:t>
      </w:r>
      <w:r>
        <w:t>salmon savings</w:t>
      </w:r>
      <w:r w:rsidRPr="0062509E">
        <w:t xml:space="preserve"> rule would impact the industry negatively during moderate and high </w:t>
      </w:r>
      <w:r>
        <w:t>Chinook</w:t>
      </w:r>
      <w:r w:rsidRPr="0062509E">
        <w:t xml:space="preserve"> abundance seasons, (though in principle it should have little effect in the extreme abundance years when everyone runs out of credits)</w:t>
      </w:r>
      <w:r w:rsidR="00671026">
        <w:t xml:space="preserve">.  </w:t>
      </w:r>
      <w:r w:rsidRPr="0062509E">
        <w:t xml:space="preserve">It is also clear that during times of low salmon abundance a large </w:t>
      </w:r>
      <w:r>
        <w:t>SSR</w:t>
      </w:r>
      <w:r w:rsidRPr="0062509E">
        <w:t xml:space="preserve"> is tolerable</w:t>
      </w:r>
      <w:r w:rsidR="00671026">
        <w:t xml:space="preserve">.  </w:t>
      </w:r>
      <w:r w:rsidRPr="0062509E">
        <w:t>The political capital that can be</w:t>
      </w:r>
      <w:r>
        <w:t xml:space="preserve"> gained from a dynamic salmon savings</w:t>
      </w:r>
      <w:r w:rsidRPr="0062509E">
        <w:t xml:space="preserve"> rule that can promise to </w:t>
      </w:r>
      <w:r>
        <w:t xml:space="preserve">retire </w:t>
      </w:r>
      <w:r w:rsidRPr="0062509E">
        <w:t xml:space="preserve">a large fraction when it will make little difference to the Pollock harvest (though </w:t>
      </w:r>
      <w:r>
        <w:t>it would control</w:t>
      </w:r>
      <w:r w:rsidRPr="0062509E">
        <w:t xml:space="preserve"> the worst players) is highly desirable</w:t>
      </w:r>
      <w:r>
        <w:t>.</w:t>
      </w:r>
    </w:p>
    <w:p w:rsidR="007704FE" w:rsidRPr="0062509E" w:rsidRDefault="007704FE" w:rsidP="002A33C7"/>
    <w:p w:rsidR="007704FE" w:rsidRPr="0062509E" w:rsidRDefault="007704FE" w:rsidP="00647A6F">
      <w:pPr>
        <w:pStyle w:val="ListParagraph"/>
        <w:numPr>
          <w:ilvl w:val="0"/>
          <w:numId w:val="27"/>
        </w:numPr>
        <w:tabs>
          <w:tab w:val="clear" w:pos="720"/>
          <w:tab w:val="left" w:pos="360"/>
        </w:tabs>
        <w:ind w:left="360"/>
      </w:pPr>
      <w:r w:rsidRPr="0062509E">
        <w:t xml:space="preserve">It may be desirable to allow coops to </w:t>
      </w:r>
      <w:r w:rsidRPr="007229F7">
        <w:t>impose a small 3% (not exceeding 3%) tax on all vessel credits allocations to</w:t>
      </w:r>
      <w:r w:rsidRPr="0062509E">
        <w:t xml:space="preserve"> create an Emergency Fund for extreme bad luck cases</w:t>
      </w:r>
      <w:r w:rsidR="00671026">
        <w:t xml:space="preserve">.  </w:t>
      </w:r>
      <w:r w:rsidRPr="007229F7">
        <w:t>This small "emergency fund" could be used to help bail out any vessel that the coop determines had genuine bad luck</w:t>
      </w:r>
      <w:r w:rsidR="00671026">
        <w:t xml:space="preserve">.  </w:t>
      </w:r>
      <w:r w:rsidRPr="007229F7">
        <w:t>Any remainder credits could be put on the market by the coop toward the end of the year to raise revenue</w:t>
      </w:r>
      <w:r w:rsidR="00671026">
        <w:t xml:space="preserve">.  </w:t>
      </w:r>
      <w:r w:rsidRPr="007229F7">
        <w:t xml:space="preserve">The bad luck event (as deemed by a coop, or better yet a sector) could be incorporated into the legacy system (or not) by adjusting the </w:t>
      </w:r>
      <w:r>
        <w:t>bycatch</w:t>
      </w:r>
      <w:r w:rsidRPr="007229F7">
        <w:t xml:space="preserve"> rate to not fully reflect this event (say cut the number in half for that tow)</w:t>
      </w:r>
      <w:r w:rsidR="00671026">
        <w:t xml:space="preserve">.  </w:t>
      </w:r>
      <w:r w:rsidRPr="007229F7">
        <w:t>This can only happen occasionally per vessel (eg</w:t>
      </w:r>
      <w:r w:rsidR="00671026">
        <w:t xml:space="preserve">. </w:t>
      </w:r>
      <w:r w:rsidRPr="007229F7">
        <w:t>once per vessel in 7 years).</w:t>
      </w:r>
    </w:p>
    <w:p w:rsidR="00F96459" w:rsidRDefault="00F96459" w:rsidP="002A33C7"/>
    <w:p w:rsidR="009E070E" w:rsidRDefault="00F96459" w:rsidP="009E070E">
      <w:pPr>
        <w:pStyle w:val="ListParagraph"/>
        <w:numPr>
          <w:ilvl w:val="0"/>
          <w:numId w:val="27"/>
        </w:numPr>
        <w:tabs>
          <w:tab w:val="clear" w:pos="720"/>
          <w:tab w:val="num" w:pos="360"/>
        </w:tabs>
        <w:ind w:left="360"/>
      </w:pPr>
      <w:r w:rsidRPr="00647A6F">
        <w:rPr>
          <w:u w:val="single"/>
        </w:rPr>
        <w:t>Handling Chronic Offenders with the “2-Strikes Rule:”</w:t>
      </w:r>
      <w:r w:rsidR="00316CE5" w:rsidRPr="00647A6F">
        <w:rPr>
          <w:u w:val="single"/>
        </w:rPr>
        <w:t xml:space="preserve"> (</w:t>
      </w:r>
      <w:r w:rsidR="00316CE5">
        <w:t>offered for consideration as an additional  control for irrational players).</w:t>
      </w:r>
    </w:p>
    <w:p w:rsidR="009E070E" w:rsidRDefault="009E070E" w:rsidP="009E070E">
      <w:pPr>
        <w:pStyle w:val="ListParagraph"/>
        <w:ind w:left="360"/>
      </w:pPr>
    </w:p>
    <w:p w:rsidR="00F96459" w:rsidRDefault="00F96459" w:rsidP="009E070E">
      <w:pPr>
        <w:ind w:left="360"/>
      </w:pPr>
      <w:r>
        <w:t>Chronic bad players who consistently have high bycatch rates relative to the rest of the fleet can place a drag on the overall performance of the fleet and harm its standing with regard to the Chinook salmon interests of western Alaskans</w:t>
      </w:r>
      <w:r w:rsidR="00671026">
        <w:t xml:space="preserve">.  </w:t>
      </w:r>
      <w:r>
        <w:t>They may be content with the minimal 2/3 allocation and be willing to wait until later in the season when credits become more available as individual Pollock quota are filled and/or vessels are more comfortable with selling remainder credits at low prices</w:t>
      </w:r>
      <w:r w:rsidR="00671026">
        <w:t xml:space="preserve">.  </w:t>
      </w:r>
      <w:r>
        <w:t>They may not care about the risk that next year may be a moderate to high abundance year, when credits may not be readily available, and may be willing to put their businesses at risk</w:t>
      </w:r>
      <w:r w:rsidR="00671026">
        <w:t xml:space="preserve">.  </w:t>
      </w:r>
      <w:r>
        <w:t>Moreover as discussed below, the credits may be uneconomic for the worst players, because they are worth less in terms of expected return on Pollock (having a lower intrinsic fishery valu</w:t>
      </w:r>
      <w:r w:rsidR="008F0B53">
        <w:t>e, see glossary and discussion</w:t>
      </w:r>
      <w:r>
        <w:t xml:space="preserve"> in section II-5).</w:t>
      </w:r>
    </w:p>
    <w:p w:rsidR="00F96459" w:rsidRDefault="00F96459" w:rsidP="009E070E">
      <w:pPr>
        <w:ind w:left="360"/>
      </w:pPr>
    </w:p>
    <w:p w:rsidR="00F96459" w:rsidRDefault="00F96459" w:rsidP="009E070E">
      <w:pPr>
        <w:ind w:left="360"/>
      </w:pPr>
      <w:r>
        <w:t>One possible way to handle this is to implement a 2-Strikes Rule that suspends credits trading privileges from such repeat offenders in all seasons until they can demonstrate that they can move out of the worst category in any one season</w:t>
      </w:r>
      <w:r w:rsidR="00671026">
        <w:t xml:space="preserve">.  </w:t>
      </w:r>
      <w:r>
        <w:t>It is ultimately up to the industry to decide the details of this rule and what defines this worst category (eg</w:t>
      </w:r>
      <w:r w:rsidR="00671026">
        <w:t xml:space="preserve">.  </w:t>
      </w:r>
      <w:r>
        <w:t>3 standard deviations below the mean for 2 years running, or near the bottom of the list for 2 years running)</w:t>
      </w:r>
      <w:r w:rsidR="00671026">
        <w:t xml:space="preserve">.  </w:t>
      </w:r>
      <w:r>
        <w:t>Such a rule could quickly weed out the few worst players, and would likely only need to be in effect for some initial period</w:t>
      </w:r>
      <w:r w:rsidR="00671026">
        <w:t xml:space="preserve">.  </w:t>
      </w:r>
      <w:r>
        <w:t>It has not been implemented in the current study.</w:t>
      </w:r>
    </w:p>
    <w:p w:rsidR="00F96459" w:rsidRDefault="00F96459" w:rsidP="009E070E">
      <w:pPr>
        <w:ind w:left="360"/>
      </w:pPr>
    </w:p>
    <w:p w:rsidR="00F96459" w:rsidRDefault="00F96459" w:rsidP="002A33C7">
      <w:r>
        <w:t>To summarize, being a chronic offender is risky and uneconomic for several reasons:</w:t>
      </w:r>
    </w:p>
    <w:p w:rsidR="005013C5" w:rsidRDefault="005013C5" w:rsidP="002A33C7"/>
    <w:p w:rsidR="00F96459" w:rsidRDefault="00F96459" w:rsidP="004326E0">
      <w:pPr>
        <w:numPr>
          <w:ilvl w:val="0"/>
          <w:numId w:val="11"/>
        </w:numPr>
        <w:tabs>
          <w:tab w:val="clear" w:pos="720"/>
        </w:tabs>
        <w:ind w:left="900" w:hanging="540"/>
      </w:pPr>
      <w:r>
        <w:t>They will tend to run out of credits quickly because of their lower allocation.</w:t>
      </w:r>
    </w:p>
    <w:p w:rsidR="00F96459" w:rsidRDefault="00F96459" w:rsidP="004326E0">
      <w:pPr>
        <w:numPr>
          <w:ilvl w:val="0"/>
          <w:numId w:val="11"/>
        </w:numPr>
        <w:tabs>
          <w:tab w:val="clear" w:pos="720"/>
        </w:tabs>
        <w:ind w:left="900" w:hanging="540"/>
      </w:pPr>
      <w:r>
        <w:t>They will need to buy credits at a floor price that may not be economic given their high bycatch rates.</w:t>
      </w:r>
    </w:p>
    <w:p w:rsidR="00F96459" w:rsidRDefault="00F96459" w:rsidP="004326E0">
      <w:pPr>
        <w:numPr>
          <w:ilvl w:val="0"/>
          <w:numId w:val="11"/>
        </w:numPr>
        <w:tabs>
          <w:tab w:val="clear" w:pos="720"/>
        </w:tabs>
        <w:ind w:left="900" w:hanging="540"/>
      </w:pPr>
      <w:r>
        <w:t>They risk losing trading privileges.</w:t>
      </w:r>
    </w:p>
    <w:p w:rsidR="006A3A9B" w:rsidRPr="00F96459" w:rsidRDefault="006A3A9B" w:rsidP="002A33C7"/>
    <w:sectPr w:rsidR="006A3A9B" w:rsidRPr="00F96459" w:rsidSect="00997C58">
      <w:headerReference w:type="even" r:id="rId29"/>
      <w:headerReference w:type="default" r:id="rId30"/>
      <w:footerReference w:type="even" r:id="rId31"/>
      <w:footerReference w:type="default" r:id="rId32"/>
      <w:pgSz w:w="12240" w:h="15840"/>
      <w:pgMar w:top="1440" w:right="1800" w:bottom="1440" w:left="180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384" w:rsidRDefault="00442384">
      <w:r>
        <w:separator/>
      </w:r>
    </w:p>
  </w:endnote>
  <w:endnote w:type="continuationSeparator" w:id="1">
    <w:p w:rsidR="00442384" w:rsidRDefault="004423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8CB" w:rsidRDefault="00C65365" w:rsidP="006A3A9B">
    <w:pPr>
      <w:pStyle w:val="Footer"/>
      <w:framePr w:wrap="around" w:vAnchor="text" w:hAnchor="margin" w:xAlign="right" w:y="1"/>
      <w:rPr>
        <w:rStyle w:val="PageNumber"/>
      </w:rPr>
    </w:pPr>
    <w:r>
      <w:rPr>
        <w:rStyle w:val="PageNumber"/>
      </w:rPr>
      <w:fldChar w:fldCharType="begin"/>
    </w:r>
    <w:r w:rsidR="002228CB">
      <w:rPr>
        <w:rStyle w:val="PageNumber"/>
      </w:rPr>
      <w:instrText xml:space="preserve">PAGE  </w:instrText>
    </w:r>
    <w:r>
      <w:rPr>
        <w:rStyle w:val="PageNumber"/>
      </w:rPr>
      <w:fldChar w:fldCharType="end"/>
    </w:r>
  </w:p>
  <w:p w:rsidR="002228CB" w:rsidRDefault="002228CB" w:rsidP="006A3A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8CB" w:rsidRPr="00DA0185" w:rsidRDefault="002228CB" w:rsidP="006A3A9B">
    <w:pPr>
      <w:pStyle w:val="Footer"/>
      <w:ind w:right="360"/>
      <w:rPr>
        <w:i/>
      </w:rPr>
    </w:pPr>
    <w:r>
      <w:rPr>
        <w:i/>
      </w:rPr>
      <w:t>A Recommended Approach for an Industry Market-Incentive Plan</w:t>
    </w:r>
    <w:r>
      <w:rPr>
        <w: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384" w:rsidRDefault="00442384">
      <w:r>
        <w:separator/>
      </w:r>
    </w:p>
  </w:footnote>
  <w:footnote w:type="continuationSeparator" w:id="1">
    <w:p w:rsidR="00442384" w:rsidRDefault="00442384">
      <w:r>
        <w:continuationSeparator/>
      </w:r>
    </w:p>
  </w:footnote>
  <w:footnote w:id="2">
    <w:p w:rsidR="002228CB" w:rsidRPr="008432B3" w:rsidRDefault="002228CB">
      <w:pPr>
        <w:pStyle w:val="FootnoteText"/>
        <w:rPr>
          <w:sz w:val="20"/>
        </w:rPr>
      </w:pPr>
      <w:r>
        <w:rPr>
          <w:rStyle w:val="FootnoteReference"/>
        </w:rPr>
        <w:footnoteRef/>
      </w:r>
      <w:r>
        <w:t xml:space="preserve"> </w:t>
      </w:r>
      <w:r w:rsidRPr="008432B3">
        <w:rPr>
          <w:sz w:val="20"/>
        </w:rPr>
        <w:t xml:space="preserve">Note that while the PPA wording uses </w:t>
      </w:r>
      <w:r w:rsidRPr="008432B3">
        <w:rPr>
          <w:i/>
          <w:sz w:val="20"/>
        </w:rPr>
        <w:t>abundanc</w:t>
      </w:r>
      <w:r w:rsidRPr="008432B3">
        <w:rPr>
          <w:sz w:val="20"/>
        </w:rPr>
        <w:t xml:space="preserve">e, bycatch rate or </w:t>
      </w:r>
      <w:r w:rsidRPr="008432B3">
        <w:rPr>
          <w:i/>
          <w:sz w:val="20"/>
        </w:rPr>
        <w:t>encounter rate</w:t>
      </w:r>
      <w:r w:rsidRPr="008432B3">
        <w:rPr>
          <w:sz w:val="20"/>
        </w:rPr>
        <w:t xml:space="preserve"> is the defacto proxy for </w:t>
      </w:r>
      <w:r>
        <w:rPr>
          <w:sz w:val="20"/>
        </w:rPr>
        <w:t>Chinook</w:t>
      </w:r>
      <w:r w:rsidRPr="008432B3">
        <w:rPr>
          <w:sz w:val="20"/>
        </w:rPr>
        <w:t xml:space="preserve"> abundance (bycatch rate = </w:t>
      </w:r>
      <w:r>
        <w:rPr>
          <w:sz w:val="20"/>
        </w:rPr>
        <w:t>[# Chinook caught] / [1 metric ton of Pollock]</w:t>
      </w:r>
      <w:r w:rsidRPr="008432B3">
        <w:rPr>
          <w:sz w:val="20"/>
        </w:rPr>
        <w:t>).</w:t>
      </w:r>
    </w:p>
  </w:footnote>
  <w:footnote w:id="3">
    <w:p w:rsidR="002228CB" w:rsidRPr="003911E4" w:rsidRDefault="002228CB">
      <w:pPr>
        <w:pStyle w:val="FootnoteText"/>
        <w:rPr>
          <w:sz w:val="20"/>
        </w:rPr>
      </w:pPr>
      <w:r>
        <w:rPr>
          <w:rStyle w:val="FootnoteReference"/>
        </w:rPr>
        <w:footnoteRef/>
      </w:r>
      <w:r>
        <w:t xml:space="preserve"> </w:t>
      </w:r>
      <w:r>
        <w:rPr>
          <w:sz w:val="20"/>
        </w:rPr>
        <w:t>Dynamic Salmon Savings retires a variable fraction of the excess ITEC remaining after each vessel has completed its Pollock harvest, diminishing the supply of tradable credits in low to moderate encounter times.</w:t>
      </w:r>
    </w:p>
  </w:footnote>
  <w:footnote w:id="4">
    <w:p w:rsidR="002228CB" w:rsidRPr="0062509E" w:rsidRDefault="002228CB">
      <w:pPr>
        <w:pStyle w:val="FootnoteText"/>
        <w:rPr>
          <w:sz w:val="20"/>
        </w:rPr>
      </w:pPr>
      <w:r w:rsidRPr="0062509E">
        <w:rPr>
          <w:rStyle w:val="FootnoteReference"/>
          <w:sz w:val="20"/>
        </w:rPr>
        <w:footnoteRef/>
      </w:r>
      <w:r w:rsidRPr="0062509E">
        <w:rPr>
          <w:sz w:val="20"/>
        </w:rPr>
        <w:t xml:space="preserve"> Rico 1995, The U.S</w:t>
      </w:r>
      <w:r w:rsidR="00671026">
        <w:rPr>
          <w:sz w:val="20"/>
        </w:rPr>
        <w:t xml:space="preserve">.  </w:t>
      </w:r>
      <w:r w:rsidRPr="0062509E">
        <w:rPr>
          <w:sz w:val="20"/>
        </w:rPr>
        <w:t>allowance trading system for sulfur dioxide: An update on market experience, Environmental and Resource Economics Volume 5, Number 2 / March, 1995</w:t>
      </w:r>
    </w:p>
  </w:footnote>
  <w:footnote w:id="5">
    <w:p w:rsidR="002228CB" w:rsidRPr="009B03FD" w:rsidRDefault="002228CB">
      <w:pPr>
        <w:pStyle w:val="FootnoteText"/>
        <w:rPr>
          <w:sz w:val="20"/>
        </w:rPr>
      </w:pPr>
      <w:r>
        <w:rPr>
          <w:rStyle w:val="FootnoteReference"/>
        </w:rPr>
        <w:footnoteRef/>
      </w:r>
      <w:r>
        <w:t xml:space="preserve"> </w:t>
      </w:r>
      <w:r w:rsidRPr="009B03FD">
        <w:rPr>
          <w:sz w:val="20"/>
        </w:rPr>
        <w:t xml:space="preserve">Chinook encounter rate = </w:t>
      </w:r>
      <w:r>
        <w:rPr>
          <w:sz w:val="20"/>
        </w:rPr>
        <w:t>bycatch</w:t>
      </w:r>
      <w:r w:rsidRPr="009B03FD">
        <w:rPr>
          <w:sz w:val="20"/>
        </w:rPr>
        <w:t xml:space="preserve"> rate =  [#</w:t>
      </w:r>
      <w:r>
        <w:rPr>
          <w:sz w:val="20"/>
        </w:rPr>
        <w:t>Chinook</w:t>
      </w:r>
      <w:r w:rsidRPr="009B03FD">
        <w:rPr>
          <w:sz w:val="20"/>
        </w:rPr>
        <w:t xml:space="preserve"> caught] / [1 metric ton of </w:t>
      </w:r>
      <w:r>
        <w:rPr>
          <w:sz w:val="20"/>
        </w:rPr>
        <w:t>Pollock</w:t>
      </w:r>
      <w:r w:rsidRPr="009B03FD">
        <w:rPr>
          <w:sz w:val="20"/>
        </w:rPr>
        <w:t>]</w:t>
      </w:r>
    </w:p>
  </w:footnote>
  <w:footnote w:id="6">
    <w:p w:rsidR="002228CB" w:rsidRPr="0062509E" w:rsidRDefault="002228CB">
      <w:pPr>
        <w:pStyle w:val="FootnoteText"/>
        <w:rPr>
          <w:sz w:val="20"/>
        </w:rPr>
      </w:pPr>
      <w:r>
        <w:rPr>
          <w:rStyle w:val="FootnoteReference"/>
        </w:rPr>
        <w:footnoteRef/>
      </w:r>
      <w:r>
        <w:t xml:space="preserve"> </w:t>
      </w:r>
      <w:r>
        <w:rPr>
          <w:sz w:val="20"/>
        </w:rPr>
        <w:t>Note: for analyses based on the annual data, allocations with P are based on annual averaged bycatch rates.</w:t>
      </w:r>
    </w:p>
  </w:footnote>
  <w:footnote w:id="7">
    <w:p w:rsidR="002228CB" w:rsidRPr="00455D9F" w:rsidRDefault="002228CB">
      <w:pPr>
        <w:pStyle w:val="FootnoteText"/>
        <w:rPr>
          <w:sz w:val="20"/>
        </w:rPr>
      </w:pPr>
      <w:r>
        <w:rPr>
          <w:rStyle w:val="FootnoteReference"/>
        </w:rPr>
        <w:footnoteRef/>
      </w:r>
      <w:r>
        <w:t xml:space="preserve"> </w:t>
      </w:r>
      <w:r>
        <w:rPr>
          <w:sz w:val="20"/>
        </w:rPr>
        <w:t>Note: that when α=γ the upper and lower bounds on P do not change with different weightings.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8CB" w:rsidRDefault="00C65365" w:rsidP="006A3A9B">
    <w:pPr>
      <w:pStyle w:val="Header"/>
      <w:framePr w:wrap="around" w:vAnchor="text" w:hAnchor="margin" w:xAlign="right" w:y="1"/>
      <w:rPr>
        <w:rStyle w:val="PageNumber"/>
      </w:rPr>
    </w:pPr>
    <w:r>
      <w:rPr>
        <w:rStyle w:val="PageNumber"/>
      </w:rPr>
      <w:fldChar w:fldCharType="begin"/>
    </w:r>
    <w:r w:rsidR="002228CB">
      <w:rPr>
        <w:rStyle w:val="PageNumber"/>
      </w:rPr>
      <w:instrText xml:space="preserve">PAGE  </w:instrText>
    </w:r>
    <w:r>
      <w:rPr>
        <w:rStyle w:val="PageNumber"/>
      </w:rPr>
      <w:fldChar w:fldCharType="end"/>
    </w:r>
  </w:p>
  <w:p w:rsidR="002228CB" w:rsidRDefault="002228CB" w:rsidP="006A3A9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8CB" w:rsidRDefault="00C65365" w:rsidP="006A3A9B">
    <w:pPr>
      <w:pStyle w:val="Header"/>
      <w:framePr w:wrap="around" w:vAnchor="text" w:hAnchor="margin" w:xAlign="right" w:y="1"/>
      <w:rPr>
        <w:rStyle w:val="PageNumber"/>
      </w:rPr>
    </w:pPr>
    <w:r>
      <w:rPr>
        <w:rStyle w:val="PageNumber"/>
      </w:rPr>
      <w:fldChar w:fldCharType="begin"/>
    </w:r>
    <w:r w:rsidR="002228CB">
      <w:rPr>
        <w:rStyle w:val="PageNumber"/>
      </w:rPr>
      <w:instrText xml:space="preserve">PAGE  </w:instrText>
    </w:r>
    <w:r>
      <w:rPr>
        <w:rStyle w:val="PageNumber"/>
      </w:rPr>
      <w:fldChar w:fldCharType="separate"/>
    </w:r>
    <w:r w:rsidR="00442384">
      <w:rPr>
        <w:rStyle w:val="PageNumber"/>
        <w:noProof/>
      </w:rPr>
      <w:t>1</w:t>
    </w:r>
    <w:r>
      <w:rPr>
        <w:rStyle w:val="PageNumber"/>
      </w:rPr>
      <w:fldChar w:fldCharType="end"/>
    </w:r>
  </w:p>
  <w:p w:rsidR="002228CB" w:rsidRPr="00DA0185" w:rsidRDefault="002228CB" w:rsidP="006A3A9B">
    <w:pPr>
      <w:pStyle w:val="Header"/>
      <w:ind w:right="360"/>
      <w:rPr>
        <w:i/>
      </w:rPr>
    </w:pPr>
    <w:r w:rsidRPr="00DA0185">
      <w:rPr>
        <w:i/>
      </w:rPr>
      <w:t xml:space="preserve">Tradable Encounter Credits Reduce Chinook Salmon </w:t>
    </w:r>
    <w:r>
      <w:rPr>
        <w:i/>
      </w:rPr>
      <w:t>Bycatch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031B"/>
    <w:multiLevelType w:val="hybridMultilevel"/>
    <w:tmpl w:val="0A5E006A"/>
    <w:lvl w:ilvl="0" w:tplc="0011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0B41D4C"/>
    <w:multiLevelType w:val="hybridMultilevel"/>
    <w:tmpl w:val="A504390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1C87B67"/>
    <w:multiLevelType w:val="hybridMultilevel"/>
    <w:tmpl w:val="943EAAA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CBF39F3"/>
    <w:multiLevelType w:val="hybridMultilevel"/>
    <w:tmpl w:val="ED4878F0"/>
    <w:lvl w:ilvl="0" w:tplc="3F2851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3A61B6"/>
    <w:multiLevelType w:val="hybridMultilevel"/>
    <w:tmpl w:val="572A3BC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7747C2D"/>
    <w:multiLevelType w:val="hybridMultilevel"/>
    <w:tmpl w:val="41828E0A"/>
    <w:lvl w:ilvl="0" w:tplc="D54C5400">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nsid w:val="1BFE1B17"/>
    <w:multiLevelType w:val="hybridMultilevel"/>
    <w:tmpl w:val="23BE974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9B07838"/>
    <w:multiLevelType w:val="hybridMultilevel"/>
    <w:tmpl w:val="93940E7A"/>
    <w:lvl w:ilvl="0" w:tplc="CCF0ADD2">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8">
    <w:nsid w:val="2C336BEB"/>
    <w:multiLevelType w:val="hybridMultilevel"/>
    <w:tmpl w:val="5BA097F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2D0D188A"/>
    <w:multiLevelType w:val="hybridMultilevel"/>
    <w:tmpl w:val="D0A00A1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2F307BC2"/>
    <w:multiLevelType w:val="hybridMultilevel"/>
    <w:tmpl w:val="FC528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3B2F69"/>
    <w:multiLevelType w:val="hybridMultilevel"/>
    <w:tmpl w:val="935814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CF46D7"/>
    <w:multiLevelType w:val="hybridMultilevel"/>
    <w:tmpl w:val="3D10DFE0"/>
    <w:lvl w:ilvl="0" w:tplc="CA74AD0A">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3D6508BB"/>
    <w:multiLevelType w:val="hybridMultilevel"/>
    <w:tmpl w:val="11707380"/>
    <w:lvl w:ilvl="0" w:tplc="286480D0">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3F2350B9"/>
    <w:multiLevelType w:val="hybridMultilevel"/>
    <w:tmpl w:val="A0A0C170"/>
    <w:lvl w:ilvl="0" w:tplc="E2988684">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5">
    <w:nsid w:val="45E53418"/>
    <w:multiLevelType w:val="hybridMultilevel"/>
    <w:tmpl w:val="7144C442"/>
    <w:lvl w:ilvl="0" w:tplc="E2988684">
      <w:start w:val="1"/>
      <w:numFmt w:val="lowerRoman"/>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6">
    <w:nsid w:val="49602DF7"/>
    <w:multiLevelType w:val="hybridMultilevel"/>
    <w:tmpl w:val="420A0EF4"/>
    <w:lvl w:ilvl="0" w:tplc="CD96FD66">
      <w:start w:val="1"/>
      <w:numFmt w:val="lowerRoman"/>
      <w:lvlText w:val="(%1)"/>
      <w:lvlJc w:val="left"/>
      <w:pPr>
        <w:tabs>
          <w:tab w:val="num" w:pos="1440"/>
        </w:tabs>
        <w:ind w:left="1440" w:hanging="720"/>
      </w:pPr>
      <w:rPr>
        <w:rFonts w:ascii="Times New Roman" w:eastAsia="Times New Roman" w:hAnsi="Times New Roman" w:cs="Times New Roman"/>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7">
    <w:nsid w:val="5A826D3B"/>
    <w:multiLevelType w:val="hybridMultilevel"/>
    <w:tmpl w:val="241822BA"/>
    <w:lvl w:ilvl="0" w:tplc="FED060EE">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8">
    <w:nsid w:val="5DE32561"/>
    <w:multiLevelType w:val="hybridMultilevel"/>
    <w:tmpl w:val="ADA66F8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61C34BD4"/>
    <w:multiLevelType w:val="hybridMultilevel"/>
    <w:tmpl w:val="5CE40634"/>
    <w:lvl w:ilvl="0" w:tplc="127C57F6">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0">
    <w:nsid w:val="678646A5"/>
    <w:multiLevelType w:val="hybridMultilevel"/>
    <w:tmpl w:val="0F1CF87E"/>
    <w:lvl w:ilvl="0" w:tplc="0FD037E8">
      <w:start w:val="2"/>
      <w:numFmt w:val="decimal"/>
      <w:lvlText w:val="(%1)"/>
      <w:lvlJc w:val="left"/>
      <w:pPr>
        <w:tabs>
          <w:tab w:val="num" w:pos="720"/>
        </w:tabs>
        <w:ind w:left="720" w:hanging="360"/>
      </w:pPr>
      <w:rPr>
        <w:rFonts w:hint="default"/>
        <w:u w:val="single"/>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6E6A1988"/>
    <w:multiLevelType w:val="hybridMultilevel"/>
    <w:tmpl w:val="EF7C06DA"/>
    <w:lvl w:ilvl="0" w:tplc="DC46269E">
      <w:start w:val="2"/>
      <w:numFmt w:val="decimal"/>
      <w:lvlText w:val="%1 "/>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71DD7133"/>
    <w:multiLevelType w:val="hybridMultilevel"/>
    <w:tmpl w:val="572A3BC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73000EE9"/>
    <w:multiLevelType w:val="hybridMultilevel"/>
    <w:tmpl w:val="67FCBFEA"/>
    <w:lvl w:ilvl="0" w:tplc="CA74A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5C493D"/>
    <w:multiLevelType w:val="hybridMultilevel"/>
    <w:tmpl w:val="63FC4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EB180A"/>
    <w:multiLevelType w:val="hybridMultilevel"/>
    <w:tmpl w:val="F27ADC36"/>
    <w:lvl w:ilvl="0" w:tplc="DE76801A">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6">
    <w:nsid w:val="7F94298B"/>
    <w:multiLevelType w:val="hybridMultilevel"/>
    <w:tmpl w:val="EE0270A2"/>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6"/>
  </w:num>
  <w:num w:numId="2">
    <w:abstractNumId w:val="14"/>
  </w:num>
  <w:num w:numId="3">
    <w:abstractNumId w:val="7"/>
  </w:num>
  <w:num w:numId="4">
    <w:abstractNumId w:val="20"/>
  </w:num>
  <w:num w:numId="5">
    <w:abstractNumId w:val="2"/>
  </w:num>
  <w:num w:numId="6">
    <w:abstractNumId w:val="9"/>
  </w:num>
  <w:num w:numId="7">
    <w:abstractNumId w:val="8"/>
  </w:num>
  <w:num w:numId="8">
    <w:abstractNumId w:val="6"/>
  </w:num>
  <w:num w:numId="9">
    <w:abstractNumId w:val="21"/>
  </w:num>
  <w:num w:numId="10">
    <w:abstractNumId w:val="16"/>
  </w:num>
  <w:num w:numId="11">
    <w:abstractNumId w:val="18"/>
  </w:num>
  <w:num w:numId="12">
    <w:abstractNumId w:val="1"/>
  </w:num>
  <w:num w:numId="13">
    <w:abstractNumId w:val="25"/>
  </w:num>
  <w:num w:numId="14">
    <w:abstractNumId w:val="19"/>
  </w:num>
  <w:num w:numId="15">
    <w:abstractNumId w:val="13"/>
  </w:num>
  <w:num w:numId="16">
    <w:abstractNumId w:val="12"/>
  </w:num>
  <w:num w:numId="17">
    <w:abstractNumId w:val="4"/>
  </w:num>
  <w:num w:numId="18">
    <w:abstractNumId w:val="10"/>
  </w:num>
  <w:num w:numId="19">
    <w:abstractNumId w:val="17"/>
  </w:num>
  <w:num w:numId="20">
    <w:abstractNumId w:val="0"/>
  </w:num>
  <w:num w:numId="21">
    <w:abstractNumId w:val="5"/>
  </w:num>
  <w:num w:numId="22">
    <w:abstractNumId w:val="15"/>
  </w:num>
  <w:num w:numId="23">
    <w:abstractNumId w:val="24"/>
  </w:num>
  <w:num w:numId="24">
    <w:abstractNumId w:val="3"/>
  </w:num>
  <w:num w:numId="25">
    <w:abstractNumId w:val="11"/>
  </w:num>
  <w:num w:numId="26">
    <w:abstractNumId w:val="23"/>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701"/>
  <w:doNotTrackMoves/>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hdrShapeDefaults>
    <o:shapedefaults v:ext="edit" spidmax="8194"/>
  </w:hdrShapeDefaults>
  <w:footnotePr>
    <w:footnote w:id="0"/>
    <w:footnote w:id="1"/>
  </w:footnotePr>
  <w:endnotePr>
    <w:endnote w:id="0"/>
    <w:endnote w:id="1"/>
  </w:endnotePr>
  <w:compat/>
  <w:rsids>
    <w:rsidRoot w:val="00395B15"/>
    <w:rsid w:val="0000037B"/>
    <w:rsid w:val="000043D6"/>
    <w:rsid w:val="000131F9"/>
    <w:rsid w:val="000134E0"/>
    <w:rsid w:val="0002637D"/>
    <w:rsid w:val="00034EDF"/>
    <w:rsid w:val="00040824"/>
    <w:rsid w:val="00050F50"/>
    <w:rsid w:val="0005214D"/>
    <w:rsid w:val="00054D2A"/>
    <w:rsid w:val="000560FE"/>
    <w:rsid w:val="0006048C"/>
    <w:rsid w:val="00061926"/>
    <w:rsid w:val="00063821"/>
    <w:rsid w:val="00065897"/>
    <w:rsid w:val="000703D1"/>
    <w:rsid w:val="0007708D"/>
    <w:rsid w:val="000821A3"/>
    <w:rsid w:val="00083254"/>
    <w:rsid w:val="00083F62"/>
    <w:rsid w:val="00087CB3"/>
    <w:rsid w:val="000915B1"/>
    <w:rsid w:val="00092630"/>
    <w:rsid w:val="000944D6"/>
    <w:rsid w:val="000A1A29"/>
    <w:rsid w:val="000A444E"/>
    <w:rsid w:val="000A4F58"/>
    <w:rsid w:val="000B0F62"/>
    <w:rsid w:val="000B2B10"/>
    <w:rsid w:val="000C0ACE"/>
    <w:rsid w:val="000C5515"/>
    <w:rsid w:val="000D08BB"/>
    <w:rsid w:val="000E16F8"/>
    <w:rsid w:val="000E3BE0"/>
    <w:rsid w:val="000F217A"/>
    <w:rsid w:val="000F643B"/>
    <w:rsid w:val="0010054D"/>
    <w:rsid w:val="00104405"/>
    <w:rsid w:val="00106929"/>
    <w:rsid w:val="00107B0A"/>
    <w:rsid w:val="00111B57"/>
    <w:rsid w:val="00113387"/>
    <w:rsid w:val="00113B88"/>
    <w:rsid w:val="001210F9"/>
    <w:rsid w:val="0012445F"/>
    <w:rsid w:val="00124968"/>
    <w:rsid w:val="00124AE3"/>
    <w:rsid w:val="00125A1B"/>
    <w:rsid w:val="00130351"/>
    <w:rsid w:val="00132D2F"/>
    <w:rsid w:val="001360AD"/>
    <w:rsid w:val="00137922"/>
    <w:rsid w:val="00143620"/>
    <w:rsid w:val="00167642"/>
    <w:rsid w:val="00177A5D"/>
    <w:rsid w:val="00177C9E"/>
    <w:rsid w:val="001A4321"/>
    <w:rsid w:val="001A48E4"/>
    <w:rsid w:val="001B3AA6"/>
    <w:rsid w:val="001B6B7C"/>
    <w:rsid w:val="001C1202"/>
    <w:rsid w:val="001C6A4B"/>
    <w:rsid w:val="001D133C"/>
    <w:rsid w:val="001D1361"/>
    <w:rsid w:val="001D4DCC"/>
    <w:rsid w:val="001E63F3"/>
    <w:rsid w:val="001F54AC"/>
    <w:rsid w:val="001F5BD6"/>
    <w:rsid w:val="002007AB"/>
    <w:rsid w:val="00201E40"/>
    <w:rsid w:val="00203A40"/>
    <w:rsid w:val="00203EE1"/>
    <w:rsid w:val="002042F9"/>
    <w:rsid w:val="002122AB"/>
    <w:rsid w:val="002123ED"/>
    <w:rsid w:val="002130E7"/>
    <w:rsid w:val="002145D9"/>
    <w:rsid w:val="00216DA1"/>
    <w:rsid w:val="002228CB"/>
    <w:rsid w:val="00230A31"/>
    <w:rsid w:val="00241276"/>
    <w:rsid w:val="00244FE8"/>
    <w:rsid w:val="00245074"/>
    <w:rsid w:val="00250406"/>
    <w:rsid w:val="002533A8"/>
    <w:rsid w:val="00257709"/>
    <w:rsid w:val="002633C2"/>
    <w:rsid w:val="00266D12"/>
    <w:rsid w:val="00277D1E"/>
    <w:rsid w:val="00281777"/>
    <w:rsid w:val="00281C50"/>
    <w:rsid w:val="00285740"/>
    <w:rsid w:val="002A2BF6"/>
    <w:rsid w:val="002A33C7"/>
    <w:rsid w:val="002A3B8B"/>
    <w:rsid w:val="002A44BB"/>
    <w:rsid w:val="002B5858"/>
    <w:rsid w:val="002B7A56"/>
    <w:rsid w:val="002D495D"/>
    <w:rsid w:val="002D7F8E"/>
    <w:rsid w:val="002E3FE2"/>
    <w:rsid w:val="002E4E51"/>
    <w:rsid w:val="002E6A67"/>
    <w:rsid w:val="002F5862"/>
    <w:rsid w:val="002F6593"/>
    <w:rsid w:val="002F6831"/>
    <w:rsid w:val="00301F47"/>
    <w:rsid w:val="00304B1B"/>
    <w:rsid w:val="00304BC5"/>
    <w:rsid w:val="00312514"/>
    <w:rsid w:val="003128F9"/>
    <w:rsid w:val="00316CE5"/>
    <w:rsid w:val="00321973"/>
    <w:rsid w:val="00325BBE"/>
    <w:rsid w:val="00327D39"/>
    <w:rsid w:val="00330B9B"/>
    <w:rsid w:val="00335029"/>
    <w:rsid w:val="00335F80"/>
    <w:rsid w:val="00336B50"/>
    <w:rsid w:val="00337AF2"/>
    <w:rsid w:val="00342182"/>
    <w:rsid w:val="00343487"/>
    <w:rsid w:val="003435D1"/>
    <w:rsid w:val="00343F20"/>
    <w:rsid w:val="00346BC6"/>
    <w:rsid w:val="00346E65"/>
    <w:rsid w:val="00352115"/>
    <w:rsid w:val="0035797A"/>
    <w:rsid w:val="00365148"/>
    <w:rsid w:val="003676FF"/>
    <w:rsid w:val="00374CE8"/>
    <w:rsid w:val="003778E9"/>
    <w:rsid w:val="00381AFF"/>
    <w:rsid w:val="00385DFD"/>
    <w:rsid w:val="0039003C"/>
    <w:rsid w:val="003904C4"/>
    <w:rsid w:val="00392BD2"/>
    <w:rsid w:val="00395B15"/>
    <w:rsid w:val="003A1D22"/>
    <w:rsid w:val="003A3470"/>
    <w:rsid w:val="003A5694"/>
    <w:rsid w:val="003A69AA"/>
    <w:rsid w:val="003A7753"/>
    <w:rsid w:val="003A7E43"/>
    <w:rsid w:val="003B68B1"/>
    <w:rsid w:val="003C5999"/>
    <w:rsid w:val="003C6FA7"/>
    <w:rsid w:val="003D2003"/>
    <w:rsid w:val="003E065A"/>
    <w:rsid w:val="003E17F5"/>
    <w:rsid w:val="003E1F15"/>
    <w:rsid w:val="003E4A7A"/>
    <w:rsid w:val="003E5B33"/>
    <w:rsid w:val="003F2DD3"/>
    <w:rsid w:val="00401C8E"/>
    <w:rsid w:val="004029FD"/>
    <w:rsid w:val="00412753"/>
    <w:rsid w:val="004130CE"/>
    <w:rsid w:val="0041766A"/>
    <w:rsid w:val="00417BD4"/>
    <w:rsid w:val="00420CD4"/>
    <w:rsid w:val="004326E0"/>
    <w:rsid w:val="00442384"/>
    <w:rsid w:val="00443097"/>
    <w:rsid w:val="0044396F"/>
    <w:rsid w:val="00443977"/>
    <w:rsid w:val="004460DE"/>
    <w:rsid w:val="0045097A"/>
    <w:rsid w:val="00452978"/>
    <w:rsid w:val="004558BF"/>
    <w:rsid w:val="00456E67"/>
    <w:rsid w:val="004622AC"/>
    <w:rsid w:val="00462FFA"/>
    <w:rsid w:val="00466DE5"/>
    <w:rsid w:val="00477C89"/>
    <w:rsid w:val="004820E5"/>
    <w:rsid w:val="004827DA"/>
    <w:rsid w:val="00485952"/>
    <w:rsid w:val="0049211A"/>
    <w:rsid w:val="00493074"/>
    <w:rsid w:val="00497C33"/>
    <w:rsid w:val="004A5C11"/>
    <w:rsid w:val="004A7770"/>
    <w:rsid w:val="004B427D"/>
    <w:rsid w:val="004B75A9"/>
    <w:rsid w:val="004C13DA"/>
    <w:rsid w:val="004C4540"/>
    <w:rsid w:val="004D30A9"/>
    <w:rsid w:val="004D68A7"/>
    <w:rsid w:val="004D730D"/>
    <w:rsid w:val="004E2AD9"/>
    <w:rsid w:val="004E439B"/>
    <w:rsid w:val="004E7BA1"/>
    <w:rsid w:val="004F11C9"/>
    <w:rsid w:val="005000AF"/>
    <w:rsid w:val="005013C5"/>
    <w:rsid w:val="005047B6"/>
    <w:rsid w:val="00510FA9"/>
    <w:rsid w:val="005176C5"/>
    <w:rsid w:val="005234BD"/>
    <w:rsid w:val="005268EA"/>
    <w:rsid w:val="00531640"/>
    <w:rsid w:val="00537013"/>
    <w:rsid w:val="00537196"/>
    <w:rsid w:val="00537CD4"/>
    <w:rsid w:val="00537F33"/>
    <w:rsid w:val="00541516"/>
    <w:rsid w:val="0054371A"/>
    <w:rsid w:val="00562CC9"/>
    <w:rsid w:val="0057106C"/>
    <w:rsid w:val="005714C3"/>
    <w:rsid w:val="00574F50"/>
    <w:rsid w:val="00580242"/>
    <w:rsid w:val="00581D53"/>
    <w:rsid w:val="00582D3F"/>
    <w:rsid w:val="0058304B"/>
    <w:rsid w:val="00583824"/>
    <w:rsid w:val="005872F2"/>
    <w:rsid w:val="0059000A"/>
    <w:rsid w:val="005920B3"/>
    <w:rsid w:val="005A0D06"/>
    <w:rsid w:val="005A7B22"/>
    <w:rsid w:val="005B1F12"/>
    <w:rsid w:val="005B4B86"/>
    <w:rsid w:val="005C0326"/>
    <w:rsid w:val="005C107D"/>
    <w:rsid w:val="005C416C"/>
    <w:rsid w:val="005D03BA"/>
    <w:rsid w:val="005D2A0B"/>
    <w:rsid w:val="005D48CB"/>
    <w:rsid w:val="005E0325"/>
    <w:rsid w:val="005E0648"/>
    <w:rsid w:val="005F4145"/>
    <w:rsid w:val="00603467"/>
    <w:rsid w:val="0060428F"/>
    <w:rsid w:val="00606124"/>
    <w:rsid w:val="006274FB"/>
    <w:rsid w:val="00630AC7"/>
    <w:rsid w:val="00636948"/>
    <w:rsid w:val="00643BC8"/>
    <w:rsid w:val="00646223"/>
    <w:rsid w:val="00647A6F"/>
    <w:rsid w:val="00647DEA"/>
    <w:rsid w:val="00652891"/>
    <w:rsid w:val="00653455"/>
    <w:rsid w:val="0065374C"/>
    <w:rsid w:val="00657D47"/>
    <w:rsid w:val="00661F3F"/>
    <w:rsid w:val="00662C50"/>
    <w:rsid w:val="00665CCE"/>
    <w:rsid w:val="00671026"/>
    <w:rsid w:val="00671469"/>
    <w:rsid w:val="0067208A"/>
    <w:rsid w:val="00673A63"/>
    <w:rsid w:val="00682AF4"/>
    <w:rsid w:val="00685C4E"/>
    <w:rsid w:val="006866A0"/>
    <w:rsid w:val="00691948"/>
    <w:rsid w:val="00691C27"/>
    <w:rsid w:val="00695749"/>
    <w:rsid w:val="0069763A"/>
    <w:rsid w:val="00697673"/>
    <w:rsid w:val="00697722"/>
    <w:rsid w:val="00697D2E"/>
    <w:rsid w:val="006A156A"/>
    <w:rsid w:val="006A37CD"/>
    <w:rsid w:val="006A3A9B"/>
    <w:rsid w:val="006A607B"/>
    <w:rsid w:val="006B0001"/>
    <w:rsid w:val="006B248D"/>
    <w:rsid w:val="006C05DF"/>
    <w:rsid w:val="006D427C"/>
    <w:rsid w:val="006D5E5C"/>
    <w:rsid w:val="006D753C"/>
    <w:rsid w:val="006D7C59"/>
    <w:rsid w:val="006E4200"/>
    <w:rsid w:val="006E5E7E"/>
    <w:rsid w:val="006F31BA"/>
    <w:rsid w:val="006F3FF7"/>
    <w:rsid w:val="0070048E"/>
    <w:rsid w:val="00703203"/>
    <w:rsid w:val="00711C0B"/>
    <w:rsid w:val="0071302D"/>
    <w:rsid w:val="007162C1"/>
    <w:rsid w:val="00721604"/>
    <w:rsid w:val="00725902"/>
    <w:rsid w:val="00726300"/>
    <w:rsid w:val="00726440"/>
    <w:rsid w:val="00726DBF"/>
    <w:rsid w:val="00731E97"/>
    <w:rsid w:val="007344B8"/>
    <w:rsid w:val="0073488B"/>
    <w:rsid w:val="00740401"/>
    <w:rsid w:val="00745D38"/>
    <w:rsid w:val="00747A65"/>
    <w:rsid w:val="00751331"/>
    <w:rsid w:val="00752230"/>
    <w:rsid w:val="00757423"/>
    <w:rsid w:val="0076191B"/>
    <w:rsid w:val="00761B8B"/>
    <w:rsid w:val="00765CF8"/>
    <w:rsid w:val="007704FE"/>
    <w:rsid w:val="00773817"/>
    <w:rsid w:val="00775301"/>
    <w:rsid w:val="00776F69"/>
    <w:rsid w:val="00784AB8"/>
    <w:rsid w:val="00785993"/>
    <w:rsid w:val="007910C0"/>
    <w:rsid w:val="0079503D"/>
    <w:rsid w:val="007A2160"/>
    <w:rsid w:val="007B0FC6"/>
    <w:rsid w:val="007B5BC2"/>
    <w:rsid w:val="007B6781"/>
    <w:rsid w:val="007C2283"/>
    <w:rsid w:val="007C2FDB"/>
    <w:rsid w:val="007C3A4A"/>
    <w:rsid w:val="007C4FB2"/>
    <w:rsid w:val="007C62DD"/>
    <w:rsid w:val="007D13FE"/>
    <w:rsid w:val="007D40F9"/>
    <w:rsid w:val="007D5E02"/>
    <w:rsid w:val="007D7421"/>
    <w:rsid w:val="007E1D9D"/>
    <w:rsid w:val="007E2415"/>
    <w:rsid w:val="007E47D2"/>
    <w:rsid w:val="007E56DF"/>
    <w:rsid w:val="007E64AF"/>
    <w:rsid w:val="007F0365"/>
    <w:rsid w:val="00800D45"/>
    <w:rsid w:val="00801296"/>
    <w:rsid w:val="00804FF3"/>
    <w:rsid w:val="00805182"/>
    <w:rsid w:val="00805204"/>
    <w:rsid w:val="008149E5"/>
    <w:rsid w:val="008203E8"/>
    <w:rsid w:val="00820A85"/>
    <w:rsid w:val="00820EE4"/>
    <w:rsid w:val="0082607B"/>
    <w:rsid w:val="008278E2"/>
    <w:rsid w:val="0083061F"/>
    <w:rsid w:val="00832019"/>
    <w:rsid w:val="00836226"/>
    <w:rsid w:val="008401BC"/>
    <w:rsid w:val="008432F1"/>
    <w:rsid w:val="00844BCE"/>
    <w:rsid w:val="00847FE5"/>
    <w:rsid w:val="0086354E"/>
    <w:rsid w:val="008638B8"/>
    <w:rsid w:val="008653FB"/>
    <w:rsid w:val="00867E89"/>
    <w:rsid w:val="00871E93"/>
    <w:rsid w:val="00873BAA"/>
    <w:rsid w:val="0087647A"/>
    <w:rsid w:val="00877368"/>
    <w:rsid w:val="0088258F"/>
    <w:rsid w:val="00886D36"/>
    <w:rsid w:val="00894C98"/>
    <w:rsid w:val="00895792"/>
    <w:rsid w:val="00896CB7"/>
    <w:rsid w:val="008A31F1"/>
    <w:rsid w:val="008A7148"/>
    <w:rsid w:val="008B0C05"/>
    <w:rsid w:val="008B1FA3"/>
    <w:rsid w:val="008B2A00"/>
    <w:rsid w:val="008D0597"/>
    <w:rsid w:val="008D1958"/>
    <w:rsid w:val="008D31FD"/>
    <w:rsid w:val="008D662E"/>
    <w:rsid w:val="008E0E81"/>
    <w:rsid w:val="008E1A54"/>
    <w:rsid w:val="008F0B53"/>
    <w:rsid w:val="008F535A"/>
    <w:rsid w:val="008F77C6"/>
    <w:rsid w:val="00904FFD"/>
    <w:rsid w:val="00907C81"/>
    <w:rsid w:val="00913BD0"/>
    <w:rsid w:val="00920D80"/>
    <w:rsid w:val="00925BCD"/>
    <w:rsid w:val="009264E9"/>
    <w:rsid w:val="009274F8"/>
    <w:rsid w:val="00927698"/>
    <w:rsid w:val="009301AC"/>
    <w:rsid w:val="009313E7"/>
    <w:rsid w:val="009342CC"/>
    <w:rsid w:val="009343C2"/>
    <w:rsid w:val="00946B11"/>
    <w:rsid w:val="00956519"/>
    <w:rsid w:val="00963D6F"/>
    <w:rsid w:val="009644EC"/>
    <w:rsid w:val="009703F3"/>
    <w:rsid w:val="0097152E"/>
    <w:rsid w:val="009747C7"/>
    <w:rsid w:val="009777CA"/>
    <w:rsid w:val="00982AAF"/>
    <w:rsid w:val="009922E2"/>
    <w:rsid w:val="009958A2"/>
    <w:rsid w:val="00996DCE"/>
    <w:rsid w:val="00997C58"/>
    <w:rsid w:val="009A016E"/>
    <w:rsid w:val="009B0E10"/>
    <w:rsid w:val="009B4A31"/>
    <w:rsid w:val="009B65A6"/>
    <w:rsid w:val="009B7082"/>
    <w:rsid w:val="009C16E2"/>
    <w:rsid w:val="009C6C9D"/>
    <w:rsid w:val="009D287B"/>
    <w:rsid w:val="009D44D6"/>
    <w:rsid w:val="009D6612"/>
    <w:rsid w:val="009E070E"/>
    <w:rsid w:val="009E119C"/>
    <w:rsid w:val="009E1C8F"/>
    <w:rsid w:val="009E24E5"/>
    <w:rsid w:val="009E48E9"/>
    <w:rsid w:val="009E6FD2"/>
    <w:rsid w:val="009F2CF7"/>
    <w:rsid w:val="00A00DF2"/>
    <w:rsid w:val="00A01632"/>
    <w:rsid w:val="00A02ED9"/>
    <w:rsid w:val="00A0614F"/>
    <w:rsid w:val="00A06AC3"/>
    <w:rsid w:val="00A07061"/>
    <w:rsid w:val="00A10933"/>
    <w:rsid w:val="00A1266B"/>
    <w:rsid w:val="00A133A9"/>
    <w:rsid w:val="00A15438"/>
    <w:rsid w:val="00A16805"/>
    <w:rsid w:val="00A174C5"/>
    <w:rsid w:val="00A21A91"/>
    <w:rsid w:val="00A2356F"/>
    <w:rsid w:val="00A325E3"/>
    <w:rsid w:val="00A359E9"/>
    <w:rsid w:val="00A35C0C"/>
    <w:rsid w:val="00A37594"/>
    <w:rsid w:val="00A4190F"/>
    <w:rsid w:val="00A456E5"/>
    <w:rsid w:val="00A4669C"/>
    <w:rsid w:val="00A50BAC"/>
    <w:rsid w:val="00A51BD2"/>
    <w:rsid w:val="00A55E33"/>
    <w:rsid w:val="00A73450"/>
    <w:rsid w:val="00A74269"/>
    <w:rsid w:val="00A75228"/>
    <w:rsid w:val="00A76B14"/>
    <w:rsid w:val="00A8160E"/>
    <w:rsid w:val="00A822CC"/>
    <w:rsid w:val="00A834E4"/>
    <w:rsid w:val="00A84934"/>
    <w:rsid w:val="00A849B8"/>
    <w:rsid w:val="00A9397C"/>
    <w:rsid w:val="00AA45D0"/>
    <w:rsid w:val="00AA6F3F"/>
    <w:rsid w:val="00AB5A7F"/>
    <w:rsid w:val="00AC3605"/>
    <w:rsid w:val="00AC583F"/>
    <w:rsid w:val="00AC7693"/>
    <w:rsid w:val="00AD3B50"/>
    <w:rsid w:val="00AD3BFB"/>
    <w:rsid w:val="00AD532A"/>
    <w:rsid w:val="00AE1EB1"/>
    <w:rsid w:val="00AE5570"/>
    <w:rsid w:val="00AE74FB"/>
    <w:rsid w:val="00B03642"/>
    <w:rsid w:val="00B045ED"/>
    <w:rsid w:val="00B12A1E"/>
    <w:rsid w:val="00B13543"/>
    <w:rsid w:val="00B16DC2"/>
    <w:rsid w:val="00B16DFE"/>
    <w:rsid w:val="00B214DB"/>
    <w:rsid w:val="00B2408F"/>
    <w:rsid w:val="00B24E46"/>
    <w:rsid w:val="00B25A82"/>
    <w:rsid w:val="00B26897"/>
    <w:rsid w:val="00B2748C"/>
    <w:rsid w:val="00B31969"/>
    <w:rsid w:val="00B31CCB"/>
    <w:rsid w:val="00B32860"/>
    <w:rsid w:val="00B340BC"/>
    <w:rsid w:val="00B36D69"/>
    <w:rsid w:val="00B40574"/>
    <w:rsid w:val="00B458F8"/>
    <w:rsid w:val="00B502E5"/>
    <w:rsid w:val="00B507C1"/>
    <w:rsid w:val="00B55AB5"/>
    <w:rsid w:val="00B61B22"/>
    <w:rsid w:val="00B652CC"/>
    <w:rsid w:val="00B70B3C"/>
    <w:rsid w:val="00B771D6"/>
    <w:rsid w:val="00B77B85"/>
    <w:rsid w:val="00B80258"/>
    <w:rsid w:val="00B82525"/>
    <w:rsid w:val="00BA0485"/>
    <w:rsid w:val="00BA0B3A"/>
    <w:rsid w:val="00BA41BA"/>
    <w:rsid w:val="00BA5C2F"/>
    <w:rsid w:val="00BB0152"/>
    <w:rsid w:val="00BB3028"/>
    <w:rsid w:val="00BB7C49"/>
    <w:rsid w:val="00BC1485"/>
    <w:rsid w:val="00BC3541"/>
    <w:rsid w:val="00BC5A71"/>
    <w:rsid w:val="00BC6C20"/>
    <w:rsid w:val="00BD5F36"/>
    <w:rsid w:val="00BE621D"/>
    <w:rsid w:val="00BE6B08"/>
    <w:rsid w:val="00BF177C"/>
    <w:rsid w:val="00BF4E55"/>
    <w:rsid w:val="00BF72A5"/>
    <w:rsid w:val="00C0118C"/>
    <w:rsid w:val="00C03055"/>
    <w:rsid w:val="00C04D2C"/>
    <w:rsid w:val="00C11D2A"/>
    <w:rsid w:val="00C26765"/>
    <w:rsid w:val="00C343C0"/>
    <w:rsid w:val="00C3741F"/>
    <w:rsid w:val="00C43E03"/>
    <w:rsid w:val="00C45A8A"/>
    <w:rsid w:val="00C5014B"/>
    <w:rsid w:val="00C5131B"/>
    <w:rsid w:val="00C54724"/>
    <w:rsid w:val="00C54A48"/>
    <w:rsid w:val="00C62795"/>
    <w:rsid w:val="00C627EA"/>
    <w:rsid w:val="00C6485D"/>
    <w:rsid w:val="00C65365"/>
    <w:rsid w:val="00C669C6"/>
    <w:rsid w:val="00C826A7"/>
    <w:rsid w:val="00C84FEE"/>
    <w:rsid w:val="00C84FF2"/>
    <w:rsid w:val="00C866E8"/>
    <w:rsid w:val="00C870FB"/>
    <w:rsid w:val="00C87901"/>
    <w:rsid w:val="00C91176"/>
    <w:rsid w:val="00C92AD9"/>
    <w:rsid w:val="00C93525"/>
    <w:rsid w:val="00C970D1"/>
    <w:rsid w:val="00CA05CB"/>
    <w:rsid w:val="00CA276A"/>
    <w:rsid w:val="00CA540A"/>
    <w:rsid w:val="00CA5762"/>
    <w:rsid w:val="00CA5ED6"/>
    <w:rsid w:val="00CA730E"/>
    <w:rsid w:val="00CB1180"/>
    <w:rsid w:val="00CB2EFC"/>
    <w:rsid w:val="00CC1A92"/>
    <w:rsid w:val="00CC1FE3"/>
    <w:rsid w:val="00CC5AF8"/>
    <w:rsid w:val="00CD102F"/>
    <w:rsid w:val="00CD2A53"/>
    <w:rsid w:val="00CE20BA"/>
    <w:rsid w:val="00CE429A"/>
    <w:rsid w:val="00CE74DF"/>
    <w:rsid w:val="00CE7CA1"/>
    <w:rsid w:val="00CE7E14"/>
    <w:rsid w:val="00CF3509"/>
    <w:rsid w:val="00CF4C50"/>
    <w:rsid w:val="00CF6785"/>
    <w:rsid w:val="00D07C61"/>
    <w:rsid w:val="00D105D2"/>
    <w:rsid w:val="00D107D9"/>
    <w:rsid w:val="00D15CDB"/>
    <w:rsid w:val="00D15ED3"/>
    <w:rsid w:val="00D16D49"/>
    <w:rsid w:val="00D17FAD"/>
    <w:rsid w:val="00D21868"/>
    <w:rsid w:val="00D233B0"/>
    <w:rsid w:val="00D32834"/>
    <w:rsid w:val="00D33055"/>
    <w:rsid w:val="00D36902"/>
    <w:rsid w:val="00D37110"/>
    <w:rsid w:val="00D37381"/>
    <w:rsid w:val="00D52CEA"/>
    <w:rsid w:val="00D56481"/>
    <w:rsid w:val="00D62CEB"/>
    <w:rsid w:val="00D67E02"/>
    <w:rsid w:val="00D72134"/>
    <w:rsid w:val="00D81B3C"/>
    <w:rsid w:val="00D82D70"/>
    <w:rsid w:val="00D90A55"/>
    <w:rsid w:val="00D95C1C"/>
    <w:rsid w:val="00DA3382"/>
    <w:rsid w:val="00DA62E9"/>
    <w:rsid w:val="00DC7EB3"/>
    <w:rsid w:val="00DD5161"/>
    <w:rsid w:val="00DF2FD3"/>
    <w:rsid w:val="00DF61B8"/>
    <w:rsid w:val="00E02CCA"/>
    <w:rsid w:val="00E039C0"/>
    <w:rsid w:val="00E04FAD"/>
    <w:rsid w:val="00E05144"/>
    <w:rsid w:val="00E10DAA"/>
    <w:rsid w:val="00E12F8A"/>
    <w:rsid w:val="00E1454D"/>
    <w:rsid w:val="00E17AD6"/>
    <w:rsid w:val="00E27F7F"/>
    <w:rsid w:val="00E32882"/>
    <w:rsid w:val="00E36EF0"/>
    <w:rsid w:val="00E404AC"/>
    <w:rsid w:val="00E44EE9"/>
    <w:rsid w:val="00E4512B"/>
    <w:rsid w:val="00E46B44"/>
    <w:rsid w:val="00E5308E"/>
    <w:rsid w:val="00E532FF"/>
    <w:rsid w:val="00E53365"/>
    <w:rsid w:val="00E55631"/>
    <w:rsid w:val="00E61D33"/>
    <w:rsid w:val="00E81A9E"/>
    <w:rsid w:val="00E84356"/>
    <w:rsid w:val="00E85944"/>
    <w:rsid w:val="00E8622F"/>
    <w:rsid w:val="00E93A89"/>
    <w:rsid w:val="00EA0EE4"/>
    <w:rsid w:val="00EA1D01"/>
    <w:rsid w:val="00EA2A92"/>
    <w:rsid w:val="00EB1117"/>
    <w:rsid w:val="00EB53A8"/>
    <w:rsid w:val="00EC39FB"/>
    <w:rsid w:val="00EC4C0F"/>
    <w:rsid w:val="00EC5A35"/>
    <w:rsid w:val="00ED0621"/>
    <w:rsid w:val="00ED0D55"/>
    <w:rsid w:val="00ED1CA8"/>
    <w:rsid w:val="00ED2BF7"/>
    <w:rsid w:val="00ED606B"/>
    <w:rsid w:val="00EE5ED9"/>
    <w:rsid w:val="00EE6BEF"/>
    <w:rsid w:val="00EE7069"/>
    <w:rsid w:val="00EF2576"/>
    <w:rsid w:val="00F013B9"/>
    <w:rsid w:val="00F05A2D"/>
    <w:rsid w:val="00F11F17"/>
    <w:rsid w:val="00F1239E"/>
    <w:rsid w:val="00F15F4E"/>
    <w:rsid w:val="00F2609B"/>
    <w:rsid w:val="00F267B1"/>
    <w:rsid w:val="00F27942"/>
    <w:rsid w:val="00F345E2"/>
    <w:rsid w:val="00F3558A"/>
    <w:rsid w:val="00F437E4"/>
    <w:rsid w:val="00F4646C"/>
    <w:rsid w:val="00F50D7E"/>
    <w:rsid w:val="00F60706"/>
    <w:rsid w:val="00F667EB"/>
    <w:rsid w:val="00F71B8C"/>
    <w:rsid w:val="00F74532"/>
    <w:rsid w:val="00F82C7A"/>
    <w:rsid w:val="00F85D22"/>
    <w:rsid w:val="00F93DEB"/>
    <w:rsid w:val="00F96459"/>
    <w:rsid w:val="00F9734C"/>
    <w:rsid w:val="00F9765A"/>
    <w:rsid w:val="00FB4D2F"/>
    <w:rsid w:val="00FB4DCD"/>
    <w:rsid w:val="00FB609F"/>
    <w:rsid w:val="00FB7B86"/>
    <w:rsid w:val="00FC18D8"/>
    <w:rsid w:val="00FD28C2"/>
    <w:rsid w:val="00FD3C03"/>
    <w:rsid w:val="00FD6856"/>
    <w:rsid w:val="00FE2FD6"/>
    <w:rsid w:val="00FE61F4"/>
    <w:rsid w:val="00FF4CAC"/>
    <w:rsid w:val="00FF660F"/>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4512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E750F0"/>
    <w:rPr>
      <w:rFonts w:ascii="Lucida Grande" w:hAnsi="Lucida Grande"/>
      <w:sz w:val="18"/>
      <w:szCs w:val="18"/>
    </w:rPr>
  </w:style>
  <w:style w:type="character" w:customStyle="1" w:styleId="BalloonTextChar">
    <w:name w:val="Balloon Text Char"/>
    <w:basedOn w:val="DefaultParagraphFont"/>
    <w:link w:val="BalloonText"/>
    <w:uiPriority w:val="99"/>
    <w:semiHidden/>
    <w:rsid w:val="00474101"/>
    <w:rPr>
      <w:rFonts w:ascii="Lucida Grande" w:hAnsi="Lucida Grande"/>
      <w:sz w:val="18"/>
      <w:szCs w:val="18"/>
    </w:rPr>
  </w:style>
  <w:style w:type="paragraph" w:styleId="FootnoteText">
    <w:name w:val="footnote text"/>
    <w:basedOn w:val="Normal"/>
    <w:semiHidden/>
    <w:rsid w:val="0062509E"/>
    <w:rPr>
      <w:szCs w:val="24"/>
    </w:rPr>
  </w:style>
  <w:style w:type="character" w:styleId="FootnoteReference">
    <w:name w:val="footnote reference"/>
    <w:basedOn w:val="DefaultParagraphFont"/>
    <w:semiHidden/>
    <w:rsid w:val="0062509E"/>
    <w:rPr>
      <w:vertAlign w:val="superscript"/>
    </w:rPr>
  </w:style>
  <w:style w:type="paragraph" w:styleId="Header">
    <w:name w:val="header"/>
    <w:basedOn w:val="Normal"/>
    <w:rsid w:val="00DA0185"/>
    <w:pPr>
      <w:tabs>
        <w:tab w:val="center" w:pos="4320"/>
        <w:tab w:val="right" w:pos="8640"/>
      </w:tabs>
    </w:pPr>
  </w:style>
  <w:style w:type="paragraph" w:styleId="Footer">
    <w:name w:val="footer"/>
    <w:basedOn w:val="Normal"/>
    <w:semiHidden/>
    <w:rsid w:val="00DA0185"/>
    <w:pPr>
      <w:tabs>
        <w:tab w:val="center" w:pos="4320"/>
        <w:tab w:val="right" w:pos="8640"/>
      </w:tabs>
    </w:pPr>
  </w:style>
  <w:style w:type="character" w:styleId="PageNumber">
    <w:name w:val="page number"/>
    <w:basedOn w:val="DefaultParagraphFont"/>
    <w:rsid w:val="00331969"/>
  </w:style>
  <w:style w:type="paragraph" w:styleId="Caption">
    <w:name w:val="caption"/>
    <w:basedOn w:val="Normal"/>
    <w:next w:val="Normal"/>
    <w:uiPriority w:val="35"/>
    <w:qFormat/>
    <w:rsid w:val="008B3C66"/>
    <w:rPr>
      <w:b/>
      <w:bCs/>
      <w:sz w:val="20"/>
    </w:rPr>
  </w:style>
  <w:style w:type="character" w:customStyle="1" w:styleId="BalloonTextChar1">
    <w:name w:val="Balloon Text Char1"/>
    <w:basedOn w:val="DefaultParagraphFont"/>
    <w:link w:val="BalloonText"/>
    <w:uiPriority w:val="99"/>
    <w:semiHidden/>
    <w:rsid w:val="00E750F0"/>
    <w:rPr>
      <w:rFonts w:ascii="Lucida Grande" w:hAnsi="Lucida Grande"/>
      <w:sz w:val="18"/>
      <w:szCs w:val="18"/>
    </w:rPr>
  </w:style>
  <w:style w:type="paragraph" w:styleId="ListParagraph">
    <w:name w:val="List Paragraph"/>
    <w:basedOn w:val="Normal"/>
    <w:uiPriority w:val="72"/>
    <w:qFormat/>
    <w:rsid w:val="00E02CCA"/>
    <w:pPr>
      <w:ind w:left="720"/>
      <w:contextualSpacing/>
    </w:pPr>
  </w:style>
</w:styles>
</file>

<file path=word/webSettings.xml><?xml version="1.0" encoding="utf-8"?>
<w:webSettings xmlns:r="http://schemas.openxmlformats.org/officeDocument/2006/relationships" xmlns:w="http://schemas.openxmlformats.org/wordprocessingml/2006/main">
  <w:divs>
    <w:div w:id="514541988">
      <w:bodyDiv w:val="1"/>
      <w:marLeft w:val="0"/>
      <w:marRight w:val="0"/>
      <w:marTop w:val="0"/>
      <w:marBottom w:val="0"/>
      <w:divBdr>
        <w:top w:val="none" w:sz="0" w:space="0" w:color="auto"/>
        <w:left w:val="none" w:sz="0" w:space="0" w:color="auto"/>
        <w:bottom w:val="none" w:sz="0" w:space="0" w:color="auto"/>
        <w:right w:val="none" w:sz="0" w:space="0" w:color="auto"/>
      </w:divBdr>
    </w:div>
    <w:div w:id="699942272">
      <w:bodyDiv w:val="1"/>
      <w:marLeft w:val="0"/>
      <w:marRight w:val="0"/>
      <w:marTop w:val="0"/>
      <w:marBottom w:val="0"/>
      <w:divBdr>
        <w:top w:val="none" w:sz="0" w:space="0" w:color="auto"/>
        <w:left w:val="none" w:sz="0" w:space="0" w:color="auto"/>
        <w:bottom w:val="none" w:sz="0" w:space="0" w:color="auto"/>
        <w:right w:val="none" w:sz="0" w:space="0" w:color="auto"/>
      </w:divBdr>
    </w:div>
    <w:div w:id="701512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5.xml"/><Relationship Id="rId25" Type="http://schemas.openxmlformats.org/officeDocument/2006/relationships/image" Target="media/image8.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7.w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chart" Target="charts/chart10.xml"/><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chart" Target="charts/chart7.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6.png"/><Relationship Id="rId27" Type="http://schemas.openxmlformats.org/officeDocument/2006/relationships/image" Target="media/image10.wmf"/><Relationship Id="rId30"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hye\Desktop\2009_combined_summary.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hye\Desktop\2009_combined_summary.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hye\Desktop\2009_penalty_functions.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hye\Desktop\2009_penalty_function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upload\George%20initial%20creds%20moderate%20param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upload\spreadsheet_3.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hye\Desktop\2009_convergence.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Documents%20and%20Settings\hye\Desktop\2009_convergenc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1"/>
            </a:pPr>
            <a:r>
              <a:rPr lang="en-US" b="1"/>
              <a:t>Comparing a Fixed Transfer Tax with Dynamic Salmon Savings (over 8 years: 2000 - 2007)</a:t>
            </a:r>
          </a:p>
        </c:rich>
      </c:tx>
      <c:layout>
        <c:manualLayout>
          <c:xMode val="edge"/>
          <c:yMode val="edge"/>
          <c:x val="0.129032159570658"/>
          <c:y val="1.926782273603081E-2"/>
        </c:manualLayout>
      </c:layout>
      <c:spPr>
        <a:noFill/>
        <a:ln w="25400">
          <a:noFill/>
        </a:ln>
      </c:spPr>
    </c:title>
    <c:plotArea>
      <c:layout>
        <c:manualLayout>
          <c:layoutTarget val="inner"/>
          <c:xMode val="edge"/>
          <c:yMode val="edge"/>
          <c:x val="0.22431928922950001"/>
          <c:y val="0.200143093224458"/>
          <c:w val="0.73790003055271358"/>
          <c:h val="0.67469362625968332"/>
        </c:manualLayout>
      </c:layout>
      <c:barChart>
        <c:barDir val="col"/>
        <c:grouping val="clustered"/>
        <c:ser>
          <c:idx val="0"/>
          <c:order val="0"/>
          <c:spPr>
            <a:pattFill prst="wdUpDiag">
              <a:fgClr>
                <a:srgbClr val="3366FF"/>
              </a:fgClr>
              <a:bgClr>
                <a:srgbClr val="FFFFFF"/>
              </a:bgClr>
            </a:pattFill>
            <a:ln w="12700">
              <a:solidFill>
                <a:srgbClr val="000000"/>
              </a:solidFill>
              <a:prstDash val="solid"/>
            </a:ln>
          </c:spPr>
          <c:cat>
            <c:strRef>
              <c:f>Sheet1!$E$43:$F$43</c:f>
              <c:strCache>
                <c:ptCount val="2"/>
                <c:pt idx="0">
                  <c:v>Fixed Transfer Tax (7596)</c:v>
                </c:pt>
                <c:pt idx="1">
                  <c:v>Dynamic Salmon Savings (33111)</c:v>
                </c:pt>
              </c:strCache>
            </c:strRef>
          </c:cat>
          <c:val>
            <c:numRef>
              <c:f>Sheet1!$E$44:$F$44</c:f>
              <c:numCache>
                <c:formatCode>General</c:formatCode>
                <c:ptCount val="2"/>
                <c:pt idx="0">
                  <c:v>7596</c:v>
                </c:pt>
                <c:pt idx="1">
                  <c:v>33111</c:v>
                </c:pt>
              </c:numCache>
            </c:numRef>
          </c:val>
        </c:ser>
        <c:axId val="72370048"/>
        <c:axId val="72371584"/>
      </c:barChart>
      <c:catAx>
        <c:axId val="72370048"/>
        <c:scaling>
          <c:orientation val="minMax"/>
        </c:scaling>
        <c:axPos val="b"/>
        <c:numFmt formatCode="General" sourceLinked="1"/>
        <c:tickLblPos val="nextTo"/>
        <c:spPr>
          <a:ln w="3175">
            <a:solidFill>
              <a:srgbClr val="000000"/>
            </a:solidFill>
            <a:prstDash val="solid"/>
          </a:ln>
        </c:spPr>
        <c:txPr>
          <a:bodyPr rot="0" vert="horz"/>
          <a:lstStyle/>
          <a:p>
            <a:pPr>
              <a:defRPr b="1"/>
            </a:pPr>
            <a:endParaRPr lang="en-US"/>
          </a:p>
        </c:txPr>
        <c:crossAx val="72371584"/>
        <c:crosses val="autoZero"/>
        <c:auto val="1"/>
        <c:lblAlgn val="ctr"/>
        <c:lblOffset val="100"/>
        <c:tickLblSkip val="1"/>
        <c:tickMarkSkip val="1"/>
      </c:catAx>
      <c:valAx>
        <c:axId val="72371584"/>
        <c:scaling>
          <c:orientation val="minMax"/>
        </c:scaling>
        <c:axPos val="l"/>
        <c:majorGridlines>
          <c:spPr>
            <a:ln w="3175">
              <a:solidFill>
                <a:srgbClr val="000000"/>
              </a:solidFill>
              <a:prstDash val="solid"/>
            </a:ln>
          </c:spPr>
        </c:majorGridlines>
        <c:title>
          <c:tx>
            <c:rich>
              <a:bodyPr/>
              <a:lstStyle/>
              <a:p>
                <a:pPr>
                  <a:defRPr b="1"/>
                </a:pPr>
                <a:r>
                  <a:rPr lang="en-US" b="1"/>
                  <a:t>ITEC Recovered (Salmon Savings)</a:t>
                </a:r>
              </a:p>
            </c:rich>
          </c:tx>
          <c:layout>
            <c:manualLayout>
              <c:xMode val="edge"/>
              <c:yMode val="edge"/>
              <c:x val="0"/>
              <c:y val="0.19049518810148722"/>
            </c:manualLayout>
          </c:layout>
          <c:spPr>
            <a:noFill/>
            <a:ln w="25400">
              <a:noFill/>
            </a:ln>
          </c:spPr>
        </c:title>
        <c:numFmt formatCode="General" sourceLinked="1"/>
        <c:tickLblPos val="nextTo"/>
        <c:spPr>
          <a:ln w="3175">
            <a:solidFill>
              <a:srgbClr val="000000"/>
            </a:solidFill>
            <a:prstDash val="solid"/>
          </a:ln>
        </c:spPr>
        <c:txPr>
          <a:bodyPr rot="0" vert="horz"/>
          <a:lstStyle/>
          <a:p>
            <a:pPr>
              <a:defRPr/>
            </a:pPr>
            <a:endParaRPr lang="en-US"/>
          </a:p>
        </c:txPr>
        <c:crossAx val="72370048"/>
        <c:crosses val="autoZero"/>
        <c:crossBetween val="between"/>
      </c:valAx>
      <c:spPr>
        <a:solidFill>
          <a:srgbClr val="FFFFFF"/>
        </a:solidFill>
        <a:ln w="12700">
          <a:solidFill>
            <a:srgbClr val="000000"/>
          </a:solidFill>
          <a:prstDash val="solid"/>
        </a:ln>
      </c:spPr>
    </c:plotArea>
    <c:plotVisOnly val="1"/>
    <c:dispBlanksAs val="gap"/>
  </c:chart>
  <c:spPr>
    <a:solidFill>
      <a:srgbClr val="FFFFFF"/>
    </a:solidFill>
    <a:ln w="3175">
      <a:no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Comparing a Fixed Transfer Tax with 
Dynamic Salmon Savings</a:t>
            </a:r>
          </a:p>
        </c:rich>
      </c:tx>
      <c:layout>
        <c:manualLayout>
          <c:xMode val="edge"/>
          <c:yMode val="edge"/>
          <c:x val="0.26973063463220881"/>
          <c:y val="1.3494012840149601E-3"/>
        </c:manualLayout>
      </c:layout>
      <c:spPr>
        <a:noFill/>
        <a:ln w="25400">
          <a:noFill/>
        </a:ln>
      </c:spPr>
    </c:title>
    <c:plotArea>
      <c:layout>
        <c:manualLayout>
          <c:layoutTarget val="inner"/>
          <c:xMode val="edge"/>
          <c:yMode val="edge"/>
          <c:x val="0.1486293580748301"/>
          <c:y val="0.10807425299717308"/>
          <c:w val="0.79798092247943042"/>
          <c:h val="0.75727590513953358"/>
        </c:manualLayout>
      </c:layout>
      <c:scatterChart>
        <c:scatterStyle val="lineMarker"/>
        <c:ser>
          <c:idx val="0"/>
          <c:order val="0"/>
          <c:tx>
            <c:strRef>
              <c:f>Sheet1!$E$34</c:f>
              <c:strCache>
                <c:ptCount val="1"/>
                <c:pt idx="0">
                  <c:v>Fixed Transfer Tax</c:v>
                </c:pt>
              </c:strCache>
            </c:strRef>
          </c:tx>
          <c:spPr>
            <a:ln w="28575">
              <a:noFill/>
            </a:ln>
          </c:spPr>
          <c:marker>
            <c:symbol val="diamond"/>
            <c:size val="5"/>
            <c:spPr>
              <a:solidFill>
                <a:srgbClr val="DD0806"/>
              </a:solidFill>
              <a:ln>
                <a:solidFill>
                  <a:srgbClr val="DD0806"/>
                </a:solidFill>
                <a:prstDash val="solid"/>
              </a:ln>
            </c:spPr>
          </c:marker>
          <c:xVal>
            <c:numRef>
              <c:f>Sheet1!$D$35:$D$42</c:f>
              <c:numCache>
                <c:formatCode>General</c:formatCode>
                <c:ptCount val="8"/>
                <c:pt idx="0">
                  <c:v>1454</c:v>
                </c:pt>
                <c:pt idx="1">
                  <c:v>8866</c:v>
                </c:pt>
                <c:pt idx="2">
                  <c:v>19923</c:v>
                </c:pt>
                <c:pt idx="3">
                  <c:v>20471</c:v>
                </c:pt>
                <c:pt idx="4">
                  <c:v>31136</c:v>
                </c:pt>
                <c:pt idx="5">
                  <c:v>46354</c:v>
                </c:pt>
                <c:pt idx="6">
                  <c:v>55782</c:v>
                </c:pt>
                <c:pt idx="7">
                  <c:v>70148</c:v>
                </c:pt>
              </c:numCache>
            </c:numRef>
          </c:xVal>
          <c:yVal>
            <c:numRef>
              <c:f>Sheet1!$E$35:$E$42</c:f>
              <c:numCache>
                <c:formatCode>General</c:formatCode>
                <c:ptCount val="8"/>
                <c:pt idx="0">
                  <c:v>0</c:v>
                </c:pt>
                <c:pt idx="1">
                  <c:v>116</c:v>
                </c:pt>
                <c:pt idx="2">
                  <c:v>546</c:v>
                </c:pt>
                <c:pt idx="3">
                  <c:v>554</c:v>
                </c:pt>
                <c:pt idx="4">
                  <c:v>2058</c:v>
                </c:pt>
                <c:pt idx="5">
                  <c:v>2073</c:v>
                </c:pt>
                <c:pt idx="6">
                  <c:v>1281</c:v>
                </c:pt>
                <c:pt idx="7">
                  <c:v>968</c:v>
                </c:pt>
              </c:numCache>
            </c:numRef>
          </c:yVal>
        </c:ser>
        <c:ser>
          <c:idx val="1"/>
          <c:order val="1"/>
          <c:tx>
            <c:strRef>
              <c:f>Sheet1!$F$34</c:f>
              <c:strCache>
                <c:ptCount val="1"/>
                <c:pt idx="0">
                  <c:v>Dynamic Salmon Savings</c:v>
                </c:pt>
              </c:strCache>
            </c:strRef>
          </c:tx>
          <c:spPr>
            <a:ln w="28575">
              <a:noFill/>
            </a:ln>
          </c:spPr>
          <c:marker>
            <c:symbol val="square"/>
            <c:size val="5"/>
            <c:spPr>
              <a:solidFill>
                <a:srgbClr val="0000D4"/>
              </a:solidFill>
              <a:ln>
                <a:solidFill>
                  <a:srgbClr val="0000D4"/>
                </a:solidFill>
                <a:prstDash val="solid"/>
              </a:ln>
            </c:spPr>
          </c:marker>
          <c:xVal>
            <c:numRef>
              <c:f>Sheet1!$D$35:$D$42</c:f>
              <c:numCache>
                <c:formatCode>General</c:formatCode>
                <c:ptCount val="8"/>
                <c:pt idx="0">
                  <c:v>1454</c:v>
                </c:pt>
                <c:pt idx="1">
                  <c:v>8866</c:v>
                </c:pt>
                <c:pt idx="2">
                  <c:v>19923</c:v>
                </c:pt>
                <c:pt idx="3">
                  <c:v>20471</c:v>
                </c:pt>
                <c:pt idx="4">
                  <c:v>31136</c:v>
                </c:pt>
                <c:pt idx="5">
                  <c:v>46354</c:v>
                </c:pt>
                <c:pt idx="6">
                  <c:v>55782</c:v>
                </c:pt>
                <c:pt idx="7">
                  <c:v>70148</c:v>
                </c:pt>
              </c:numCache>
            </c:numRef>
          </c:xVal>
          <c:yVal>
            <c:numRef>
              <c:f>Sheet1!$F$35:$F$42</c:f>
              <c:numCache>
                <c:formatCode>General</c:formatCode>
                <c:ptCount val="8"/>
                <c:pt idx="0">
                  <c:v>13177</c:v>
                </c:pt>
                <c:pt idx="1">
                  <c:v>10208</c:v>
                </c:pt>
                <c:pt idx="2">
                  <c:v>2507</c:v>
                </c:pt>
                <c:pt idx="3">
                  <c:v>6513</c:v>
                </c:pt>
                <c:pt idx="4">
                  <c:v>706</c:v>
                </c:pt>
                <c:pt idx="5">
                  <c:v>0</c:v>
                </c:pt>
                <c:pt idx="6">
                  <c:v>0</c:v>
                </c:pt>
                <c:pt idx="7">
                  <c:v>0</c:v>
                </c:pt>
              </c:numCache>
            </c:numRef>
          </c:yVal>
        </c:ser>
        <c:axId val="74357376"/>
        <c:axId val="74368128"/>
      </c:scatterChart>
      <c:valAx>
        <c:axId val="74357376"/>
        <c:scaling>
          <c:orientation val="minMax"/>
        </c:scaling>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Yearly Bycatch</a:t>
                </a:r>
              </a:p>
            </c:rich>
          </c:tx>
          <c:layout>
            <c:manualLayout>
              <c:xMode val="edge"/>
              <c:yMode val="edge"/>
              <c:x val="0.46031815734571735"/>
              <c:y val="0.932550464894776"/>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74368128"/>
        <c:crosses val="autoZero"/>
        <c:crossBetween val="midCat"/>
      </c:valAx>
      <c:valAx>
        <c:axId val="74368128"/>
        <c:scaling>
          <c:orientation val="minMax"/>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ITEC Recovered (Salmon Savings)</a:t>
                </a:r>
              </a:p>
            </c:rich>
          </c:tx>
          <c:layout>
            <c:manualLayout>
              <c:xMode val="edge"/>
              <c:yMode val="edge"/>
              <c:x val="1.8176357762971902E-2"/>
              <c:y val="0.2018317751189469"/>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74357376"/>
        <c:crosses val="autoZero"/>
        <c:crossBetween val="midCat"/>
      </c:valAx>
      <c:spPr>
        <a:solidFill>
          <a:srgbClr val="FFFFFF"/>
        </a:solidFill>
        <a:ln w="12700">
          <a:solidFill>
            <a:srgbClr val="000000"/>
          </a:solidFill>
          <a:prstDash val="solid"/>
        </a:ln>
      </c:spPr>
    </c:plotArea>
    <c:legend>
      <c:legendPos val="r"/>
      <c:layout>
        <c:manualLayout>
          <c:xMode val="edge"/>
          <c:yMode val="edge"/>
          <c:x val="0.53150647245581639"/>
          <c:y val="0.16935966487133511"/>
          <c:w val="0.409331935491066"/>
          <c:h val="0.1382405745062841"/>
        </c:manualLayout>
      </c:layout>
      <c:spPr>
        <a:solidFill>
          <a:srgbClr val="FFFFFF"/>
        </a:solidFill>
        <a:ln w="12700">
          <a:solidFill>
            <a:srgbClr val="000000"/>
          </a:solid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legend>
    <c:plotVisOnly val="1"/>
    <c:dispBlanksAs val="gap"/>
  </c:chart>
  <c:spPr>
    <a:solidFill>
      <a:srgbClr val="FFFFFF"/>
    </a:solidFill>
    <a:ln w="3175">
      <a:noFill/>
      <a:prstDash val="solid"/>
    </a:ln>
  </c:spPr>
  <c:txPr>
    <a:bodyPr/>
    <a:lstStyle/>
    <a:p>
      <a:pPr>
        <a:defRPr sz="1125" b="0" i="0" u="none" strike="noStrike" baseline="0">
          <a:solidFill>
            <a:srgbClr val="000000"/>
          </a:solidFill>
          <a:latin typeface="Verdana"/>
          <a:ea typeface="Verdana"/>
          <a:cs typeface="Verdana"/>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i="0" u="none" strike="noStrike" baseline="0">
                <a:solidFill>
                  <a:srgbClr val="000000"/>
                </a:solidFill>
                <a:latin typeface="Arial"/>
                <a:ea typeface="Arial"/>
                <a:cs typeface="Arial"/>
              </a:defRPr>
            </a:pPr>
            <a:r>
              <a:rPr lang="en-US"/>
              <a:t>Bonus Credits if 10 fewer salmon caught
using [1/3, 1/3, 1/3] and a linear penalty function</a:t>
            </a:r>
          </a:p>
        </c:rich>
      </c:tx>
      <c:layout>
        <c:manualLayout>
          <c:xMode val="edge"/>
          <c:yMode val="edge"/>
          <c:x val="0.22838517376215028"/>
          <c:y val="1.0822533698875704E-2"/>
        </c:manualLayout>
      </c:layout>
      <c:spPr>
        <a:noFill/>
        <a:ln w="25400">
          <a:noFill/>
        </a:ln>
      </c:spPr>
    </c:title>
    <c:plotArea>
      <c:layout>
        <c:manualLayout>
          <c:layoutTarget val="inner"/>
          <c:xMode val="edge"/>
          <c:yMode val="edge"/>
          <c:x val="9.2985392174589954E-2"/>
          <c:y val="0.1202036031903779"/>
          <c:w val="0.88417688699346753"/>
          <c:h val="0.75429911066942024"/>
        </c:manualLayout>
      </c:layout>
      <c:barChart>
        <c:barDir val="col"/>
        <c:grouping val="clustered"/>
        <c:ser>
          <c:idx val="1"/>
          <c:order val="0"/>
          <c:tx>
            <c:strRef>
              <c:f>bonus_credits!$CC$10</c:f>
              <c:strCache>
                <c:ptCount val="1"/>
                <c:pt idx="0">
                  <c:v>high salmon encounter (2006-2007, mean=1.11)</c:v>
                </c:pt>
              </c:strCache>
            </c:strRef>
          </c:tx>
          <c:spPr>
            <a:solidFill>
              <a:srgbClr val="DD0806"/>
            </a:solidFill>
            <a:ln w="25400">
              <a:noFill/>
            </a:ln>
          </c:spPr>
          <c:cat>
            <c:numRef>
              <c:f>bonus_credits!$CA$13:$CA$23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bonus_credits!$CC$13:$CC$23</c:f>
              <c:numCache>
                <c:formatCode>General</c:formatCode>
                <c:ptCount val="11"/>
                <c:pt idx="0">
                  <c:v>12</c:v>
                </c:pt>
                <c:pt idx="1">
                  <c:v>43</c:v>
                </c:pt>
                <c:pt idx="2">
                  <c:v>14</c:v>
                </c:pt>
                <c:pt idx="3">
                  <c:v>3</c:v>
                </c:pt>
                <c:pt idx="4">
                  <c:v>0</c:v>
                </c:pt>
                <c:pt idx="5">
                  <c:v>0</c:v>
                </c:pt>
                <c:pt idx="6">
                  <c:v>0</c:v>
                </c:pt>
                <c:pt idx="7">
                  <c:v>0</c:v>
                </c:pt>
                <c:pt idx="8">
                  <c:v>0</c:v>
                </c:pt>
                <c:pt idx="9">
                  <c:v>0</c:v>
                </c:pt>
                <c:pt idx="10">
                  <c:v>0</c:v>
                </c:pt>
              </c:numCache>
            </c:numRef>
          </c:val>
        </c:ser>
        <c:ser>
          <c:idx val="0"/>
          <c:order val="1"/>
          <c:tx>
            <c:strRef>
              <c:f>bonus_credits!$CB$10</c:f>
              <c:strCache>
                <c:ptCount val="1"/>
                <c:pt idx="0">
                  <c:v>low salmon encounter (2003-2004, mean=2.44)</c:v>
                </c:pt>
              </c:strCache>
            </c:strRef>
          </c:tx>
          <c:spPr>
            <a:solidFill>
              <a:srgbClr val="0000D4"/>
            </a:solidFill>
            <a:ln w="25400">
              <a:noFill/>
            </a:ln>
            <a:effectLst/>
          </c:spPr>
          <c:val>
            <c:numRef>
              <c:f>bonus_credits!$CB$13:$CB$23</c:f>
              <c:numCache>
                <c:formatCode>General</c:formatCode>
                <c:ptCount val="11"/>
                <c:pt idx="0">
                  <c:v>5</c:v>
                </c:pt>
                <c:pt idx="1">
                  <c:v>5</c:v>
                </c:pt>
                <c:pt idx="2">
                  <c:v>20</c:v>
                </c:pt>
                <c:pt idx="3">
                  <c:v>40</c:v>
                </c:pt>
                <c:pt idx="4">
                  <c:v>1</c:v>
                </c:pt>
                <c:pt idx="5">
                  <c:v>0</c:v>
                </c:pt>
                <c:pt idx="6">
                  <c:v>0</c:v>
                </c:pt>
                <c:pt idx="7">
                  <c:v>1</c:v>
                </c:pt>
                <c:pt idx="8">
                  <c:v>0</c:v>
                </c:pt>
                <c:pt idx="9">
                  <c:v>0</c:v>
                </c:pt>
                <c:pt idx="10">
                  <c:v>0</c:v>
                </c:pt>
              </c:numCache>
            </c:numRef>
          </c:val>
        </c:ser>
        <c:gapWidth val="10"/>
        <c:axId val="74183424"/>
        <c:axId val="74185344"/>
      </c:barChart>
      <c:catAx>
        <c:axId val="74183424"/>
        <c:scaling>
          <c:orientation val="minMax"/>
        </c:scaling>
        <c:axPos val="b"/>
        <c:title>
          <c:tx>
            <c:rich>
              <a:bodyPr/>
              <a:lstStyle/>
              <a:p>
                <a:pPr>
                  <a:defRPr sz="1000" b="0" i="0" u="none" strike="noStrike" baseline="0">
                    <a:solidFill>
                      <a:srgbClr val="000000"/>
                    </a:solidFill>
                    <a:latin typeface="Arial"/>
                    <a:ea typeface="Arial"/>
                    <a:cs typeface="Arial"/>
                  </a:defRPr>
                </a:pPr>
                <a:r>
                  <a:rPr lang="en-US" sz="1000"/>
                  <a:t>bonus credits</a:t>
                </a:r>
              </a:p>
            </c:rich>
          </c:tx>
          <c:layout>
            <c:manualLayout>
              <c:xMode val="edge"/>
              <c:yMode val="edge"/>
              <c:x val="0.46166431553348952"/>
              <c:y val="0.93506691158285848"/>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74185344"/>
        <c:crosses val="autoZero"/>
        <c:auto val="1"/>
        <c:lblAlgn val="ctr"/>
        <c:lblOffset val="100"/>
        <c:tickLblSkip val="1"/>
        <c:tickMarkSkip val="1"/>
      </c:catAx>
      <c:valAx>
        <c:axId val="74185344"/>
        <c:scaling>
          <c:orientation val="minMax"/>
          <c:max val="60"/>
        </c:scaling>
        <c:axPos val="l"/>
        <c:title>
          <c:tx>
            <c:rich>
              <a:bodyPr/>
              <a:lstStyle/>
              <a:p>
                <a:pPr>
                  <a:defRPr sz="1000" b="0" i="0" u="none" strike="noStrike" baseline="0">
                    <a:solidFill>
                      <a:srgbClr val="000000"/>
                    </a:solidFill>
                    <a:latin typeface="Arial"/>
                    <a:ea typeface="Arial"/>
                    <a:cs typeface="Arial"/>
                  </a:defRPr>
                </a:pPr>
                <a:r>
                  <a:rPr lang="en-US" sz="1000"/>
                  <a:t>frequency</a:t>
                </a:r>
              </a:p>
            </c:rich>
          </c:tx>
          <c:layout>
            <c:manualLayout>
              <c:xMode val="edge"/>
              <c:yMode val="edge"/>
              <c:x val="8.1566133486482475E-3"/>
              <c:y val="0.44372388165390297"/>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74183424"/>
        <c:crosses val="autoZero"/>
        <c:crossBetween val="between"/>
      </c:valAx>
      <c:spPr>
        <a:solidFill>
          <a:srgbClr val="FFFFFF"/>
        </a:solidFill>
        <a:ln w="12700">
          <a:solidFill>
            <a:srgbClr val="000000"/>
          </a:solidFill>
          <a:prstDash val="solid"/>
        </a:ln>
      </c:spPr>
    </c:plotArea>
    <c:legend>
      <c:legendPos val="r"/>
      <c:layout>
        <c:manualLayout>
          <c:xMode val="edge"/>
          <c:yMode val="edge"/>
          <c:x val="0.67101737078949963"/>
          <c:y val="0.16955312404131301"/>
          <c:w val="0.27895629685767315"/>
          <c:h val="0.19336264785083679"/>
        </c:manualLayout>
      </c:layout>
      <c:spPr>
        <a:noFill/>
        <a:ln w="12700">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5">
      <a:no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i="0" u="none" strike="noStrike" baseline="0">
                <a:solidFill>
                  <a:srgbClr val="000000"/>
                </a:solidFill>
                <a:latin typeface="Arial"/>
                <a:ea typeface="Arial"/>
                <a:cs typeface="Arial"/>
              </a:defRPr>
            </a:pPr>
            <a:r>
              <a:rPr lang="en-US"/>
              <a:t>Credit Penalties if 10 more salmon caught
using [1/3, 1/3, 1/3] and a linear penalty function</a:t>
            </a:r>
          </a:p>
        </c:rich>
      </c:tx>
      <c:layout>
        <c:manualLayout>
          <c:xMode val="edge"/>
          <c:yMode val="edge"/>
          <c:x val="0.22875853496242962"/>
          <c:y val="1.5521081105660521E-2"/>
        </c:manualLayout>
      </c:layout>
      <c:spPr>
        <a:noFill/>
        <a:ln w="25400">
          <a:noFill/>
        </a:ln>
      </c:spPr>
    </c:title>
    <c:plotArea>
      <c:layout>
        <c:manualLayout>
          <c:layoutTarget val="inner"/>
          <c:xMode val="edge"/>
          <c:yMode val="edge"/>
          <c:x val="8.421518981530364E-2"/>
          <c:y val="0.13008936382952133"/>
          <c:w val="0.88725631774713609"/>
          <c:h val="0.72875949716811883"/>
        </c:manualLayout>
      </c:layout>
      <c:barChart>
        <c:barDir val="col"/>
        <c:grouping val="clustered"/>
        <c:ser>
          <c:idx val="0"/>
          <c:order val="0"/>
          <c:tx>
            <c:strRef>
              <c:f>penalty_credits!$CC$10</c:f>
              <c:strCache>
                <c:ptCount val="1"/>
                <c:pt idx="0">
                  <c:v>high salmon encounter (2006-2007, mean=-1.13)</c:v>
                </c:pt>
              </c:strCache>
            </c:strRef>
          </c:tx>
          <c:spPr>
            <a:solidFill>
              <a:srgbClr val="DD0806"/>
            </a:solidFill>
            <a:ln w="25400">
              <a:noFill/>
            </a:ln>
          </c:spPr>
          <c:cat>
            <c:numRef>
              <c:f>penalty_credits!$CA$13:$CA$23</c:f>
              <c:numCache>
                <c:formatCode>General</c:formatCode>
                <c:ptCount val="11"/>
                <c:pt idx="0">
                  <c:v>-10</c:v>
                </c:pt>
                <c:pt idx="1">
                  <c:v>-9</c:v>
                </c:pt>
                <c:pt idx="2">
                  <c:v>-8</c:v>
                </c:pt>
                <c:pt idx="3">
                  <c:v>-7</c:v>
                </c:pt>
                <c:pt idx="4">
                  <c:v>-6</c:v>
                </c:pt>
                <c:pt idx="5">
                  <c:v>-5</c:v>
                </c:pt>
                <c:pt idx="6">
                  <c:v>-4</c:v>
                </c:pt>
                <c:pt idx="7">
                  <c:v>-3</c:v>
                </c:pt>
                <c:pt idx="8">
                  <c:v>-2</c:v>
                </c:pt>
                <c:pt idx="9">
                  <c:v>-1</c:v>
                </c:pt>
                <c:pt idx="10">
                  <c:v>0</c:v>
                </c:pt>
              </c:numCache>
            </c:numRef>
          </c:cat>
          <c:val>
            <c:numRef>
              <c:f>penalty_credits!$CC$13:$CC$23</c:f>
              <c:numCache>
                <c:formatCode>General</c:formatCode>
                <c:ptCount val="11"/>
                <c:pt idx="0">
                  <c:v>0</c:v>
                </c:pt>
                <c:pt idx="1">
                  <c:v>0</c:v>
                </c:pt>
                <c:pt idx="2">
                  <c:v>0</c:v>
                </c:pt>
                <c:pt idx="3">
                  <c:v>0</c:v>
                </c:pt>
                <c:pt idx="4">
                  <c:v>0</c:v>
                </c:pt>
                <c:pt idx="5">
                  <c:v>0</c:v>
                </c:pt>
                <c:pt idx="6">
                  <c:v>0</c:v>
                </c:pt>
                <c:pt idx="7">
                  <c:v>5</c:v>
                </c:pt>
                <c:pt idx="8">
                  <c:v>8</c:v>
                </c:pt>
                <c:pt idx="9">
                  <c:v>50</c:v>
                </c:pt>
                <c:pt idx="10">
                  <c:v>9</c:v>
                </c:pt>
              </c:numCache>
            </c:numRef>
          </c:val>
        </c:ser>
        <c:ser>
          <c:idx val="1"/>
          <c:order val="1"/>
          <c:tx>
            <c:strRef>
              <c:f>penalty_credits!$CB$10</c:f>
              <c:strCache>
                <c:ptCount val="1"/>
                <c:pt idx="0">
                  <c:v>low salmon encounter (2003-2004, mean=-2.79)</c:v>
                </c:pt>
              </c:strCache>
            </c:strRef>
          </c:tx>
          <c:spPr>
            <a:solidFill>
              <a:srgbClr val="0000D4"/>
            </a:solidFill>
            <a:ln w="25400">
              <a:noFill/>
            </a:ln>
          </c:spPr>
          <c:cat>
            <c:numRef>
              <c:f>penalty_credits!$CA$13:$CA$23</c:f>
              <c:numCache>
                <c:formatCode>General</c:formatCode>
                <c:ptCount val="11"/>
                <c:pt idx="0">
                  <c:v>-10</c:v>
                </c:pt>
                <c:pt idx="1">
                  <c:v>-9</c:v>
                </c:pt>
                <c:pt idx="2">
                  <c:v>-8</c:v>
                </c:pt>
                <c:pt idx="3">
                  <c:v>-7</c:v>
                </c:pt>
                <c:pt idx="4">
                  <c:v>-6</c:v>
                </c:pt>
                <c:pt idx="5">
                  <c:v>-5</c:v>
                </c:pt>
                <c:pt idx="6">
                  <c:v>-4</c:v>
                </c:pt>
                <c:pt idx="7">
                  <c:v>-3</c:v>
                </c:pt>
                <c:pt idx="8">
                  <c:v>-2</c:v>
                </c:pt>
                <c:pt idx="9">
                  <c:v>-1</c:v>
                </c:pt>
                <c:pt idx="10">
                  <c:v>0</c:v>
                </c:pt>
              </c:numCache>
            </c:numRef>
          </c:cat>
          <c:val>
            <c:numRef>
              <c:f>penalty_credits!$CB$13:$CB$23</c:f>
              <c:numCache>
                <c:formatCode>General</c:formatCode>
                <c:ptCount val="11"/>
                <c:pt idx="0">
                  <c:v>1</c:v>
                </c:pt>
                <c:pt idx="1">
                  <c:v>0</c:v>
                </c:pt>
                <c:pt idx="2">
                  <c:v>0</c:v>
                </c:pt>
                <c:pt idx="3">
                  <c:v>1</c:v>
                </c:pt>
                <c:pt idx="4">
                  <c:v>0</c:v>
                </c:pt>
                <c:pt idx="5">
                  <c:v>1</c:v>
                </c:pt>
                <c:pt idx="6">
                  <c:v>2</c:v>
                </c:pt>
                <c:pt idx="7">
                  <c:v>46</c:v>
                </c:pt>
                <c:pt idx="8">
                  <c:v>14</c:v>
                </c:pt>
                <c:pt idx="9">
                  <c:v>5</c:v>
                </c:pt>
                <c:pt idx="10">
                  <c:v>2</c:v>
                </c:pt>
              </c:numCache>
            </c:numRef>
          </c:val>
        </c:ser>
        <c:gapWidth val="10"/>
        <c:axId val="74293632"/>
        <c:axId val="74295552"/>
      </c:barChart>
      <c:catAx>
        <c:axId val="74293632"/>
        <c:scaling>
          <c:orientation val="minMax"/>
        </c:scaling>
        <c:axPos val="b"/>
        <c:title>
          <c:tx>
            <c:rich>
              <a:bodyPr/>
              <a:lstStyle/>
              <a:p>
                <a:pPr>
                  <a:defRPr sz="1025" b="0" i="0" u="none" strike="noStrike" baseline="0">
                    <a:solidFill>
                      <a:srgbClr val="000000"/>
                    </a:solidFill>
                    <a:latin typeface="Arial"/>
                    <a:ea typeface="Arial"/>
                    <a:cs typeface="Arial"/>
                  </a:defRPr>
                </a:pPr>
                <a:r>
                  <a:rPr lang="en-US"/>
                  <a:t>credit penalties</a:t>
                </a:r>
              </a:p>
            </c:rich>
          </c:tx>
          <c:layout>
            <c:manualLayout>
              <c:xMode val="edge"/>
              <c:yMode val="edge"/>
              <c:x val="0.45261510131852106"/>
              <c:y val="0.93791675824205556"/>
            </c:manualLayout>
          </c:layout>
          <c:spPr>
            <a:noFill/>
            <a:ln w="25400">
              <a:noFill/>
            </a:ln>
          </c:spPr>
        </c:title>
        <c:numFmt formatCode="General" sourceLinked="1"/>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n-US"/>
          </a:p>
        </c:txPr>
        <c:crossAx val="74295552"/>
        <c:crosses val="autoZero"/>
        <c:auto val="1"/>
        <c:lblAlgn val="ctr"/>
        <c:lblOffset val="100"/>
        <c:tickLblSkip val="1"/>
        <c:tickMarkSkip val="1"/>
      </c:catAx>
      <c:valAx>
        <c:axId val="74295552"/>
        <c:scaling>
          <c:orientation val="minMax"/>
          <c:max val="60"/>
        </c:scaling>
        <c:axPos val="l"/>
        <c:title>
          <c:tx>
            <c:rich>
              <a:bodyPr/>
              <a:lstStyle/>
              <a:p>
                <a:pPr>
                  <a:defRPr sz="1025" b="0" i="0" u="none" strike="noStrike" baseline="0">
                    <a:solidFill>
                      <a:srgbClr val="000000"/>
                    </a:solidFill>
                    <a:latin typeface="Arial"/>
                    <a:ea typeface="Arial"/>
                    <a:cs typeface="Arial"/>
                  </a:defRPr>
                </a:pPr>
                <a:r>
                  <a:rPr lang="en-US"/>
                  <a:t>frequency</a:t>
                </a:r>
              </a:p>
            </c:rich>
          </c:tx>
          <c:layout>
            <c:manualLayout>
              <c:xMode val="edge"/>
              <c:yMode val="edge"/>
              <c:x val="8.1699476772296459E-3"/>
              <c:y val="0.44124216286091983"/>
            </c:manualLayout>
          </c:layout>
          <c:spPr>
            <a:noFill/>
            <a:ln w="25400">
              <a:noFill/>
            </a:ln>
          </c:spPr>
        </c:title>
        <c:numFmt formatCode="General" sourceLinked="1"/>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n-US"/>
          </a:p>
        </c:txPr>
        <c:crossAx val="74293632"/>
        <c:crosses val="autoZero"/>
        <c:crossBetween val="between"/>
      </c:valAx>
      <c:spPr>
        <a:solidFill>
          <a:srgbClr val="FFFFFF"/>
        </a:solidFill>
        <a:ln w="12700">
          <a:solidFill>
            <a:srgbClr val="000000"/>
          </a:solidFill>
          <a:prstDash val="solid"/>
        </a:ln>
      </c:spPr>
    </c:plotArea>
    <c:legend>
      <c:legendPos val="r"/>
      <c:layout>
        <c:manualLayout>
          <c:xMode val="edge"/>
          <c:yMode val="edge"/>
          <c:x val="0.11002195803955878"/>
          <c:y val="0.14894792098356141"/>
          <c:w val="0.29929243219597551"/>
          <c:h val="0.19516360651772391"/>
        </c:manualLayout>
      </c:layout>
      <c:spPr>
        <a:noFill/>
        <a:ln w="12700">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5">
      <a:no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5587373114505271"/>
          <c:y val="3.3946251768033946E-2"/>
          <c:w val="0.82109002940897524"/>
          <c:h val="0.85727011971604816"/>
        </c:manualLayout>
      </c:layout>
      <c:scatterChart>
        <c:scatterStyle val="smoothMarker"/>
        <c:ser>
          <c:idx val="0"/>
          <c:order val="0"/>
          <c:spPr>
            <a:ln w="25400">
              <a:solidFill>
                <a:srgbClr val="0000D4"/>
              </a:solidFill>
              <a:prstDash val="solid"/>
            </a:ln>
          </c:spPr>
          <c:marker>
            <c:symbol val="none"/>
          </c:marker>
          <c:xVal>
            <c:numRef>
              <c:f>linear!$B$5:$B$45</c:f>
              <c:numCache>
                <c:formatCode>General</c:formatCode>
                <c:ptCount val="41"/>
                <c:pt idx="0">
                  <c:v>-2</c:v>
                </c:pt>
                <c:pt idx="1">
                  <c:v>-1.9000000000000001</c:v>
                </c:pt>
                <c:pt idx="2">
                  <c:v>-1.7999999999999996</c:v>
                </c:pt>
                <c:pt idx="3">
                  <c:v>-1.6999999999999995</c:v>
                </c:pt>
                <c:pt idx="4">
                  <c:v>-1.5999999999999994</c:v>
                </c:pt>
                <c:pt idx="5">
                  <c:v>-1.4999999999999993</c:v>
                </c:pt>
                <c:pt idx="6">
                  <c:v>-1.3999999999999992</c:v>
                </c:pt>
                <c:pt idx="7">
                  <c:v>-1.2999999999999992</c:v>
                </c:pt>
                <c:pt idx="8">
                  <c:v>-1.1999999999999991</c:v>
                </c:pt>
                <c:pt idx="9">
                  <c:v>-1.099999999999999</c:v>
                </c:pt>
                <c:pt idx="10">
                  <c:v>-0.99999999999999922</c:v>
                </c:pt>
                <c:pt idx="11">
                  <c:v>-0.89999999999999925</c:v>
                </c:pt>
                <c:pt idx="12">
                  <c:v>-0.79999999999999938</c:v>
                </c:pt>
                <c:pt idx="13">
                  <c:v>-0.6999999999999994</c:v>
                </c:pt>
                <c:pt idx="14">
                  <c:v>-0.59999999999999931</c:v>
                </c:pt>
                <c:pt idx="15">
                  <c:v>-0.49999999999999944</c:v>
                </c:pt>
                <c:pt idx="16">
                  <c:v>-0.39999999999999947</c:v>
                </c:pt>
                <c:pt idx="17">
                  <c:v>-0.29999999999999943</c:v>
                </c:pt>
                <c:pt idx="18">
                  <c:v>-0.19999999999999943</c:v>
                </c:pt>
                <c:pt idx="19">
                  <c:v>-9.9999999999999395E-2</c:v>
                </c:pt>
                <c:pt idx="20">
                  <c:v>0</c:v>
                </c:pt>
                <c:pt idx="21">
                  <c:v>0.1</c:v>
                </c:pt>
                <c:pt idx="22">
                  <c:v>0.2</c:v>
                </c:pt>
                <c:pt idx="23">
                  <c:v>0.3000000000000001</c:v>
                </c:pt>
                <c:pt idx="24">
                  <c:v>0.4</c:v>
                </c:pt>
                <c:pt idx="25">
                  <c:v>0.5</c:v>
                </c:pt>
                <c:pt idx="26">
                  <c:v>0.60000000000000009</c:v>
                </c:pt>
                <c:pt idx="27">
                  <c:v>0.70000000000000007</c:v>
                </c:pt>
                <c:pt idx="28">
                  <c:v>0.79999999999999993</c:v>
                </c:pt>
                <c:pt idx="29">
                  <c:v>0.89999999999999991</c:v>
                </c:pt>
                <c:pt idx="30">
                  <c:v>0.99999999999999989</c:v>
                </c:pt>
                <c:pt idx="31">
                  <c:v>1.0999999999999996</c:v>
                </c:pt>
                <c:pt idx="32">
                  <c:v>1.2</c:v>
                </c:pt>
                <c:pt idx="33">
                  <c:v>1.3</c:v>
                </c:pt>
                <c:pt idx="34">
                  <c:v>1.4</c:v>
                </c:pt>
                <c:pt idx="35">
                  <c:v>1.5000000000000002</c:v>
                </c:pt>
                <c:pt idx="36">
                  <c:v>1.6000000000000003</c:v>
                </c:pt>
                <c:pt idx="37">
                  <c:v>1.7000000000000004</c:v>
                </c:pt>
                <c:pt idx="38">
                  <c:v>1.8000000000000005</c:v>
                </c:pt>
                <c:pt idx="39">
                  <c:v>1.9000000000000008</c:v>
                </c:pt>
                <c:pt idx="40">
                  <c:v>2.0000000000000004</c:v>
                </c:pt>
              </c:numCache>
            </c:numRef>
          </c:xVal>
          <c:yVal>
            <c:numRef>
              <c:f>linear!$C$5:$C$45</c:f>
              <c:numCache>
                <c:formatCode>0.00000</c:formatCode>
                <c:ptCount val="41"/>
                <c:pt idx="0">
                  <c:v>0</c:v>
                </c:pt>
                <c:pt idx="1">
                  <c:v>2.5000000000000026E-2</c:v>
                </c:pt>
                <c:pt idx="2">
                  <c:v>5.0000000000000051E-2</c:v>
                </c:pt>
                <c:pt idx="3">
                  <c:v>7.500000000000008E-2</c:v>
                </c:pt>
                <c:pt idx="4">
                  <c:v>0.10000000000000009</c:v>
                </c:pt>
                <c:pt idx="5">
                  <c:v>0.12500000000000011</c:v>
                </c:pt>
                <c:pt idx="6">
                  <c:v>0.15000000000000016</c:v>
                </c:pt>
                <c:pt idx="7">
                  <c:v>0.17500000000000018</c:v>
                </c:pt>
                <c:pt idx="8">
                  <c:v>0.20000000000000021</c:v>
                </c:pt>
                <c:pt idx="9">
                  <c:v>0.2250000000000002</c:v>
                </c:pt>
                <c:pt idx="10">
                  <c:v>0.25000000000000022</c:v>
                </c:pt>
                <c:pt idx="11">
                  <c:v>0.27500000000000024</c:v>
                </c:pt>
                <c:pt idx="12">
                  <c:v>0.30000000000000021</c:v>
                </c:pt>
                <c:pt idx="13">
                  <c:v>0.32500000000000023</c:v>
                </c:pt>
                <c:pt idx="14">
                  <c:v>0.35000000000000026</c:v>
                </c:pt>
                <c:pt idx="15">
                  <c:v>0.37500000000000022</c:v>
                </c:pt>
                <c:pt idx="16">
                  <c:v>0.40000000000000019</c:v>
                </c:pt>
                <c:pt idx="17">
                  <c:v>0.42500000000000021</c:v>
                </c:pt>
                <c:pt idx="18">
                  <c:v>0.45000000000000018</c:v>
                </c:pt>
                <c:pt idx="19">
                  <c:v>0.4750000000000002</c:v>
                </c:pt>
                <c:pt idx="20">
                  <c:v>0.5</c:v>
                </c:pt>
                <c:pt idx="21">
                  <c:v>0.52500000000000002</c:v>
                </c:pt>
                <c:pt idx="22">
                  <c:v>0.55000000000000004</c:v>
                </c:pt>
                <c:pt idx="23">
                  <c:v>0.57500000000000007</c:v>
                </c:pt>
                <c:pt idx="24">
                  <c:v>0.60000000000000009</c:v>
                </c:pt>
                <c:pt idx="25">
                  <c:v>0.62500000000000011</c:v>
                </c:pt>
                <c:pt idx="26">
                  <c:v>0.65000000000000013</c:v>
                </c:pt>
                <c:pt idx="27">
                  <c:v>0.67500000000000016</c:v>
                </c:pt>
                <c:pt idx="28">
                  <c:v>0.70000000000000007</c:v>
                </c:pt>
                <c:pt idx="29">
                  <c:v>0.72500000000000009</c:v>
                </c:pt>
                <c:pt idx="30">
                  <c:v>0.75000000000000011</c:v>
                </c:pt>
                <c:pt idx="31">
                  <c:v>0.77500000000000002</c:v>
                </c:pt>
                <c:pt idx="32">
                  <c:v>0.8</c:v>
                </c:pt>
                <c:pt idx="33">
                  <c:v>0.82500000000000007</c:v>
                </c:pt>
                <c:pt idx="34">
                  <c:v>0.8500000000000002</c:v>
                </c:pt>
                <c:pt idx="35">
                  <c:v>0.87500000000000011</c:v>
                </c:pt>
                <c:pt idx="36">
                  <c:v>0.90000000000000013</c:v>
                </c:pt>
                <c:pt idx="37">
                  <c:v>0.92500000000000004</c:v>
                </c:pt>
                <c:pt idx="38">
                  <c:v>0.95000000000000029</c:v>
                </c:pt>
                <c:pt idx="39">
                  <c:v>0.9750000000000002</c:v>
                </c:pt>
                <c:pt idx="40">
                  <c:v>1</c:v>
                </c:pt>
              </c:numCache>
            </c:numRef>
          </c:yVal>
        </c:ser>
        <c:axId val="81547264"/>
        <c:axId val="81549568"/>
      </c:scatterChart>
      <c:valAx>
        <c:axId val="81547264"/>
        <c:scaling>
          <c:orientation val="minMax"/>
          <c:max val="3"/>
          <c:min val="-3"/>
        </c:scaling>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z-score</a:t>
                </a:r>
              </a:p>
            </c:rich>
          </c:tx>
          <c:layout>
            <c:manualLayout>
              <c:xMode val="edge"/>
              <c:yMode val="edge"/>
              <c:x val="0.51204214661840775"/>
              <c:y val="0.9519094766619528"/>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81549568"/>
        <c:crosses val="autoZero"/>
        <c:crossBetween val="midCat"/>
      </c:valAx>
      <c:valAx>
        <c:axId val="81549568"/>
        <c:scaling>
          <c:orientation val="minMax"/>
          <c:max val="1"/>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p</a:t>
                </a:r>
              </a:p>
              <a:p>
                <a:pPr>
                  <a:defRPr sz="1000" b="1" i="0" u="none" strike="noStrike" baseline="0">
                    <a:solidFill>
                      <a:srgbClr val="000000"/>
                    </a:solidFill>
                    <a:latin typeface="Arial" pitchFamily="34" charset="0"/>
                    <a:ea typeface="Verdana"/>
                    <a:cs typeface="Arial" pitchFamily="34" charset="0"/>
                  </a:defRPr>
                </a:pPr>
                <a:endParaRPr lang="en-US" sz="1000">
                  <a:latin typeface="Arial" pitchFamily="34" charset="0"/>
                  <a:cs typeface="Arial" pitchFamily="34" charset="0"/>
                </a:endParaRPr>
              </a:p>
            </c:rich>
          </c:tx>
          <c:layout>
            <c:manualLayout>
              <c:xMode val="edge"/>
              <c:yMode val="edge"/>
              <c:x val="1.6753935267677988E-2"/>
              <c:y val="0.43422913719943462"/>
            </c:manualLayout>
          </c:layout>
          <c:spPr>
            <a:noFill/>
            <a:ln w="25400">
              <a:noFill/>
            </a:ln>
          </c:spPr>
        </c:title>
        <c:numFmt formatCode="0.00000"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81547264"/>
        <c:crossesAt val="-3"/>
        <c:crossBetween val="midCat"/>
      </c:valAx>
      <c:spPr>
        <a:solidFill>
          <a:srgbClr val="FFFFFF"/>
        </a:solidFill>
        <a:ln w="12700">
          <a:solidFill>
            <a:srgbClr val="000000"/>
          </a:solidFill>
          <a:prstDash val="solid"/>
        </a:ln>
      </c:spPr>
    </c:plotArea>
    <c:plotVisOnly val="1"/>
    <c:dispBlanksAs val="gap"/>
  </c:chart>
  <c:spPr>
    <a:solidFill>
      <a:srgbClr val="FFFFFF"/>
    </a:solidFill>
    <a:ln w="3175">
      <a:noFill/>
      <a:prstDash val="solid"/>
    </a:ln>
  </c:spPr>
  <c:txPr>
    <a:bodyPr/>
    <a:lstStyle/>
    <a:p>
      <a:pPr>
        <a:defRPr sz="875" b="0" i="0" u="none" strike="noStrike" baseline="0">
          <a:solidFill>
            <a:srgbClr val="000000"/>
          </a:solidFill>
          <a:latin typeface="Verdana"/>
          <a:ea typeface="Verdana"/>
          <a:cs typeface="Verdana"/>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5587379702537185"/>
          <c:y val="3.7259240070841797E-2"/>
          <c:w val="0.82109002940897502"/>
          <c:h val="0.85727011971604816"/>
        </c:manualLayout>
      </c:layout>
      <c:scatterChart>
        <c:scatterStyle val="smoothMarker"/>
        <c:ser>
          <c:idx val="0"/>
          <c:order val="0"/>
          <c:spPr>
            <a:ln w="25400">
              <a:solidFill>
                <a:srgbClr val="0000D4"/>
              </a:solidFill>
              <a:prstDash val="solid"/>
            </a:ln>
          </c:spPr>
          <c:marker>
            <c:symbol val="none"/>
          </c:marker>
          <c:xVal>
            <c:numRef>
              <c:f>normalized!$B$5:$B$64</c:f>
              <c:numCache>
                <c:formatCode>General</c:formatCode>
                <c:ptCount val="60"/>
                <c:pt idx="0">
                  <c:v>-2.9</c:v>
                </c:pt>
                <c:pt idx="1">
                  <c:v>-2.8</c:v>
                </c:pt>
                <c:pt idx="2">
                  <c:v>-2.6999999999999997</c:v>
                </c:pt>
                <c:pt idx="3">
                  <c:v>-2.5999999999999992</c:v>
                </c:pt>
                <c:pt idx="4">
                  <c:v>-2.4999999999999991</c:v>
                </c:pt>
                <c:pt idx="5">
                  <c:v>-2.399999999999999</c:v>
                </c:pt>
                <c:pt idx="6">
                  <c:v>-2.2999999999999994</c:v>
                </c:pt>
                <c:pt idx="7">
                  <c:v>-2.1999999999999993</c:v>
                </c:pt>
                <c:pt idx="8">
                  <c:v>-2.0999999999999988</c:v>
                </c:pt>
                <c:pt idx="9">
                  <c:v>-1.9999999999999989</c:v>
                </c:pt>
                <c:pt idx="10">
                  <c:v>-1.8999999999999988</c:v>
                </c:pt>
                <c:pt idx="11">
                  <c:v>-1.7999999999999985</c:v>
                </c:pt>
                <c:pt idx="12">
                  <c:v>-1.6999999999999986</c:v>
                </c:pt>
                <c:pt idx="13">
                  <c:v>-1.5999999999999985</c:v>
                </c:pt>
                <c:pt idx="14">
                  <c:v>-1.4999999999999982</c:v>
                </c:pt>
                <c:pt idx="15">
                  <c:v>-1.3999999999999984</c:v>
                </c:pt>
                <c:pt idx="16">
                  <c:v>-1.299999999999998</c:v>
                </c:pt>
                <c:pt idx="17">
                  <c:v>-1.1999999999999982</c:v>
                </c:pt>
                <c:pt idx="18">
                  <c:v>-1.0999999999999979</c:v>
                </c:pt>
                <c:pt idx="19">
                  <c:v>-0.99999999999999833</c:v>
                </c:pt>
                <c:pt idx="20">
                  <c:v>-0.89999999999999847</c:v>
                </c:pt>
                <c:pt idx="21">
                  <c:v>-0.79999999999999849</c:v>
                </c:pt>
                <c:pt idx="22">
                  <c:v>-0.69999999999999851</c:v>
                </c:pt>
                <c:pt idx="23">
                  <c:v>-0.59999999999999842</c:v>
                </c:pt>
                <c:pt idx="24">
                  <c:v>-0.49999999999999856</c:v>
                </c:pt>
                <c:pt idx="25">
                  <c:v>-0.39999999999999858</c:v>
                </c:pt>
                <c:pt idx="26">
                  <c:v>-0.2999999999999986</c:v>
                </c:pt>
                <c:pt idx="27">
                  <c:v>-0.19999999999999851</c:v>
                </c:pt>
                <c:pt idx="28">
                  <c:v>-9.9999999999998521E-2</c:v>
                </c:pt>
                <c:pt idx="29">
                  <c:v>0</c:v>
                </c:pt>
                <c:pt idx="30">
                  <c:v>0.1</c:v>
                </c:pt>
                <c:pt idx="31">
                  <c:v>0.2</c:v>
                </c:pt>
                <c:pt idx="32">
                  <c:v>0.3000000000000001</c:v>
                </c:pt>
                <c:pt idx="33">
                  <c:v>0.4</c:v>
                </c:pt>
                <c:pt idx="34">
                  <c:v>0.5</c:v>
                </c:pt>
                <c:pt idx="35">
                  <c:v>0.60000000000000009</c:v>
                </c:pt>
                <c:pt idx="36">
                  <c:v>0.70000000000000007</c:v>
                </c:pt>
                <c:pt idx="37">
                  <c:v>0.79999999999999993</c:v>
                </c:pt>
                <c:pt idx="38">
                  <c:v>0.89999999999999991</c:v>
                </c:pt>
                <c:pt idx="39">
                  <c:v>0.99999999999999989</c:v>
                </c:pt>
                <c:pt idx="40">
                  <c:v>1.0999999999999996</c:v>
                </c:pt>
                <c:pt idx="41">
                  <c:v>1.2</c:v>
                </c:pt>
                <c:pt idx="42">
                  <c:v>1.3</c:v>
                </c:pt>
                <c:pt idx="43">
                  <c:v>1.4</c:v>
                </c:pt>
                <c:pt idx="44">
                  <c:v>1.5000000000000002</c:v>
                </c:pt>
                <c:pt idx="45">
                  <c:v>1.6000000000000003</c:v>
                </c:pt>
                <c:pt idx="46">
                  <c:v>1.7000000000000004</c:v>
                </c:pt>
                <c:pt idx="47">
                  <c:v>1.8000000000000005</c:v>
                </c:pt>
                <c:pt idx="48">
                  <c:v>1.9000000000000008</c:v>
                </c:pt>
                <c:pt idx="49">
                  <c:v>2.0000000000000004</c:v>
                </c:pt>
                <c:pt idx="50">
                  <c:v>2.1000000000000005</c:v>
                </c:pt>
                <c:pt idx="51">
                  <c:v>2.2000000000000006</c:v>
                </c:pt>
                <c:pt idx="52">
                  <c:v>2.3000000000000007</c:v>
                </c:pt>
                <c:pt idx="53">
                  <c:v>2.4000000000000008</c:v>
                </c:pt>
                <c:pt idx="54">
                  <c:v>2.5000000000000009</c:v>
                </c:pt>
                <c:pt idx="55">
                  <c:v>2.600000000000001</c:v>
                </c:pt>
                <c:pt idx="56">
                  <c:v>2.7000000000000011</c:v>
                </c:pt>
                <c:pt idx="57">
                  <c:v>2.8000000000000007</c:v>
                </c:pt>
                <c:pt idx="58">
                  <c:v>2.9000000000000008</c:v>
                </c:pt>
                <c:pt idx="59">
                  <c:v>3.0000000000000013</c:v>
                </c:pt>
              </c:numCache>
            </c:numRef>
          </c:xVal>
          <c:yVal>
            <c:numRef>
              <c:f>normalized!$C$5:$C$64</c:f>
              <c:numCache>
                <c:formatCode>0.00000</c:formatCode>
                <c:ptCount val="60"/>
                <c:pt idx="0">
                  <c:v>1.8658133003837123E-3</c:v>
                </c:pt>
                <c:pt idx="1">
                  <c:v>2.5551303304278687E-3</c:v>
                </c:pt>
                <c:pt idx="2">
                  <c:v>3.4669738030403971E-3</c:v>
                </c:pt>
                <c:pt idx="3">
                  <c:v>4.661188023718843E-3</c:v>
                </c:pt>
                <c:pt idx="4">
                  <c:v>6.2096653257762719E-3</c:v>
                </c:pt>
                <c:pt idx="5">
                  <c:v>8.1975359245960461E-3</c:v>
                </c:pt>
                <c:pt idx="6">
                  <c:v>1.0724110021675949E-2</c:v>
                </c:pt>
                <c:pt idx="7">
                  <c:v>1.3903447513498701E-2</c:v>
                </c:pt>
                <c:pt idx="8">
                  <c:v>1.7864420562816678E-2</c:v>
                </c:pt>
                <c:pt idx="9">
                  <c:v>2.2750131948179327E-2</c:v>
                </c:pt>
                <c:pt idx="10">
                  <c:v>2.8716559816001963E-2</c:v>
                </c:pt>
                <c:pt idx="11">
                  <c:v>3.5930319112925886E-2</c:v>
                </c:pt>
                <c:pt idx="12">
                  <c:v>4.4565462758543242E-2</c:v>
                </c:pt>
                <c:pt idx="13">
                  <c:v>5.479929169955812E-2</c:v>
                </c:pt>
                <c:pt idx="14">
                  <c:v>6.6807201268858321E-2</c:v>
                </c:pt>
                <c:pt idx="15">
                  <c:v>8.0756659233771413E-2</c:v>
                </c:pt>
                <c:pt idx="16">
                  <c:v>9.6800484585610649E-2</c:v>
                </c:pt>
                <c:pt idx="17">
                  <c:v>0.11506967022170857</c:v>
                </c:pt>
                <c:pt idx="18">
                  <c:v>0.13566606094638314</c:v>
                </c:pt>
                <c:pt idx="19">
                  <c:v>0.15865525393145755</c:v>
                </c:pt>
                <c:pt idx="20">
                  <c:v>0.18406012534675997</c:v>
                </c:pt>
                <c:pt idx="21">
                  <c:v>0.21185539858339725</c:v>
                </c:pt>
                <c:pt idx="22">
                  <c:v>0.24196365222307348</c:v>
                </c:pt>
                <c:pt idx="23">
                  <c:v>0.2742531177500741</c:v>
                </c:pt>
                <c:pt idx="24">
                  <c:v>0.30853753872598744</c:v>
                </c:pt>
                <c:pt idx="25">
                  <c:v>0.34457825838967643</c:v>
                </c:pt>
                <c:pt idx="26">
                  <c:v>0.38208857781104816</c:v>
                </c:pt>
                <c:pt idx="27">
                  <c:v>0.42074029056089757</c:v>
                </c:pt>
                <c:pt idx="28">
                  <c:v>0.46017216272297173</c:v>
                </c:pt>
                <c:pt idx="29">
                  <c:v>0.5</c:v>
                </c:pt>
                <c:pt idx="30">
                  <c:v>0.5398278372770291</c:v>
                </c:pt>
                <c:pt idx="31">
                  <c:v>0.5792597094391031</c:v>
                </c:pt>
                <c:pt idx="32">
                  <c:v>0.61791142218895279</c:v>
                </c:pt>
                <c:pt idx="33">
                  <c:v>0.65542174161032429</c:v>
                </c:pt>
                <c:pt idx="34">
                  <c:v>0.69146246127401301</c:v>
                </c:pt>
                <c:pt idx="35">
                  <c:v>0.72574688224992645</c:v>
                </c:pt>
                <c:pt idx="36">
                  <c:v>0.75803634777692686</c:v>
                </c:pt>
                <c:pt idx="37">
                  <c:v>0.78814460141660314</c:v>
                </c:pt>
                <c:pt idx="38">
                  <c:v>0.81593987465324069</c:v>
                </c:pt>
                <c:pt idx="39">
                  <c:v>0.84134474606854304</c:v>
                </c:pt>
                <c:pt idx="40">
                  <c:v>0.86433393905361733</c:v>
                </c:pt>
                <c:pt idx="41">
                  <c:v>0.88493032977829167</c:v>
                </c:pt>
                <c:pt idx="42">
                  <c:v>0.90319951541438981</c:v>
                </c:pt>
                <c:pt idx="43">
                  <c:v>0.91924334076622871</c:v>
                </c:pt>
                <c:pt idx="44">
                  <c:v>0.9331927987311418</c:v>
                </c:pt>
                <c:pt idx="45">
                  <c:v>0.94520070830044212</c:v>
                </c:pt>
                <c:pt idx="46">
                  <c:v>0.95543453724145699</c:v>
                </c:pt>
                <c:pt idx="47">
                  <c:v>0.96406968088707423</c:v>
                </c:pt>
                <c:pt idx="48">
                  <c:v>0.97128344018399804</c:v>
                </c:pt>
                <c:pt idx="49">
                  <c:v>0.97724986805182079</c:v>
                </c:pt>
                <c:pt idx="50">
                  <c:v>0.98213557943718355</c:v>
                </c:pt>
                <c:pt idx="51">
                  <c:v>0.98609655248650141</c:v>
                </c:pt>
                <c:pt idx="52">
                  <c:v>0.98927588997832372</c:v>
                </c:pt>
                <c:pt idx="53">
                  <c:v>0.99180246407540396</c:v>
                </c:pt>
                <c:pt idx="54">
                  <c:v>0.99379033467422395</c:v>
                </c:pt>
                <c:pt idx="55">
                  <c:v>0.99533881197628127</c:v>
                </c:pt>
                <c:pt idx="56">
                  <c:v>0.9965330261969596</c:v>
                </c:pt>
                <c:pt idx="57">
                  <c:v>0.99744486966957224</c:v>
                </c:pt>
                <c:pt idx="58">
                  <c:v>0.99813418669961573</c:v>
                </c:pt>
                <c:pt idx="59">
                  <c:v>0.99865010196837012</c:v>
                </c:pt>
              </c:numCache>
            </c:numRef>
          </c:yVal>
        </c:ser>
        <c:axId val="72395392"/>
        <c:axId val="72397568"/>
      </c:scatterChart>
      <c:valAx>
        <c:axId val="72395392"/>
        <c:scaling>
          <c:orientation val="minMax"/>
          <c:max val="3"/>
          <c:min val="-3"/>
        </c:scaling>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z-score</a:t>
                </a:r>
              </a:p>
            </c:rich>
          </c:tx>
          <c:layout>
            <c:manualLayout>
              <c:xMode val="edge"/>
              <c:yMode val="edge"/>
              <c:x val="0.51204214661840775"/>
              <c:y val="0.95190947666195236"/>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72397568"/>
        <c:crosses val="autoZero"/>
        <c:crossBetween val="midCat"/>
      </c:valAx>
      <c:valAx>
        <c:axId val="72397568"/>
        <c:scaling>
          <c:orientation val="minMax"/>
          <c:max val="1"/>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p</a:t>
                </a:r>
              </a:p>
              <a:p>
                <a:pPr>
                  <a:defRPr sz="1000" b="1" i="0" u="none" strike="noStrike" baseline="0">
                    <a:solidFill>
                      <a:srgbClr val="000000"/>
                    </a:solidFill>
                    <a:latin typeface="Arial" pitchFamily="34" charset="0"/>
                    <a:ea typeface="Verdana"/>
                    <a:cs typeface="Arial" pitchFamily="34" charset="0"/>
                  </a:defRPr>
                </a:pPr>
                <a:endParaRPr lang="en-US" sz="1000">
                  <a:latin typeface="Arial" pitchFamily="34" charset="0"/>
                  <a:cs typeface="Arial" pitchFamily="34" charset="0"/>
                </a:endParaRPr>
              </a:p>
            </c:rich>
          </c:tx>
          <c:layout>
            <c:manualLayout>
              <c:xMode val="edge"/>
              <c:yMode val="edge"/>
              <c:x val="1.6753935267677978E-2"/>
              <c:y val="0.43422913719943451"/>
            </c:manualLayout>
          </c:layout>
          <c:spPr>
            <a:noFill/>
            <a:ln w="25400">
              <a:noFill/>
            </a:ln>
          </c:spPr>
        </c:title>
        <c:numFmt formatCode="0.00000"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72395392"/>
        <c:crossesAt val="-3"/>
        <c:crossBetween val="midCat"/>
      </c:valAx>
      <c:spPr>
        <a:solidFill>
          <a:srgbClr val="FFFFFF"/>
        </a:solidFill>
        <a:ln w="12700">
          <a:solidFill>
            <a:srgbClr val="000000"/>
          </a:solidFill>
          <a:prstDash val="solid"/>
        </a:ln>
      </c:spPr>
    </c:plotArea>
    <c:plotVisOnly val="1"/>
    <c:dispBlanksAs val="gap"/>
  </c:chart>
  <c:spPr>
    <a:solidFill>
      <a:srgbClr val="FFFFFF"/>
    </a:solidFill>
    <a:ln w="3175">
      <a:noFill/>
      <a:prstDash val="solid"/>
    </a:ln>
  </c:spPr>
  <c:txPr>
    <a:bodyPr/>
    <a:lstStyle/>
    <a:p>
      <a:pPr>
        <a:defRPr sz="875" b="0" i="0" u="none" strike="noStrike" baseline="0">
          <a:solidFill>
            <a:srgbClr val="000000"/>
          </a:solidFill>
          <a:latin typeface="Verdana"/>
          <a:ea typeface="Verdana"/>
          <a:cs typeface="Verdana"/>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Arial"/>
                <a:ea typeface="Arial"/>
                <a:cs typeface="Arial"/>
              </a:defRPr>
            </a:pPr>
            <a:r>
              <a:rPr lang="en-US"/>
              <a:t>Estimated bycatch</a:t>
            </a:r>
            <a:r>
              <a:rPr lang="en-US" baseline="0"/>
              <a:t> rate standard deviation from</a:t>
            </a:r>
          </a:p>
          <a:p>
            <a:pPr>
              <a:defRPr sz="1200" b="1" i="0" u="none" strike="noStrike" baseline="0">
                <a:solidFill>
                  <a:srgbClr val="000000"/>
                </a:solidFill>
                <a:latin typeface="Arial"/>
                <a:ea typeface="Arial"/>
                <a:cs typeface="Arial"/>
              </a:defRPr>
            </a:pPr>
            <a:r>
              <a:rPr lang="en-US" baseline="0"/>
              <a:t>sector bycatch rate</a:t>
            </a:r>
            <a:endParaRPr lang="en-US"/>
          </a:p>
        </c:rich>
      </c:tx>
      <c:layout>
        <c:manualLayout>
          <c:xMode val="edge"/>
          <c:yMode val="edge"/>
          <c:x val="0.19557206134744801"/>
          <c:y val="1.5246685753357609E-3"/>
        </c:manualLayout>
      </c:layout>
      <c:spPr>
        <a:noFill/>
        <a:ln w="25400">
          <a:noFill/>
        </a:ln>
      </c:spPr>
    </c:title>
    <c:plotArea>
      <c:layout>
        <c:manualLayout>
          <c:layoutTarget val="inner"/>
          <c:xMode val="edge"/>
          <c:yMode val="edge"/>
          <c:x val="0.12269987516941702"/>
          <c:y val="0.10767709781512598"/>
          <c:w val="0.83391007397558958"/>
          <c:h val="0.77846562429350974"/>
        </c:manualLayout>
      </c:layout>
      <c:scatterChart>
        <c:scatterStyle val="lineMarker"/>
        <c:ser>
          <c:idx val="0"/>
          <c:order val="0"/>
          <c:tx>
            <c:v>historical data</c:v>
          </c:tx>
          <c:spPr>
            <a:ln w="28575">
              <a:noFill/>
            </a:ln>
          </c:spPr>
          <c:marker>
            <c:symbol val="diamond"/>
            <c:size val="5"/>
            <c:spPr>
              <a:solidFill>
                <a:srgbClr val="000080"/>
              </a:solidFill>
              <a:ln>
                <a:solidFill>
                  <a:srgbClr val="000080"/>
                </a:solidFill>
                <a:prstDash val="solid"/>
              </a:ln>
            </c:spPr>
          </c:marker>
          <c:xVal>
            <c:numRef>
              <c:f>'sector-year rates and stdevs'!$D$2:$D$28</c:f>
              <c:numCache>
                <c:formatCode>General</c:formatCode>
                <c:ptCount val="27"/>
                <c:pt idx="0">
                  <c:v>3.0904041046838208E-3</c:v>
                </c:pt>
                <c:pt idx="1">
                  <c:v>1.388350437787331E-2</c:v>
                </c:pt>
                <c:pt idx="2">
                  <c:v>3.258995252919282E-2</c:v>
                </c:pt>
                <c:pt idx="3">
                  <c:v>3.2651153381072225E-2</c:v>
                </c:pt>
                <c:pt idx="4">
                  <c:v>5.3721257589859683E-2</c:v>
                </c:pt>
                <c:pt idx="5">
                  <c:v>7.5799103389403821E-2</c:v>
                </c:pt>
                <c:pt idx="6">
                  <c:v>8.867405936869667E-2</c:v>
                </c:pt>
                <c:pt idx="7">
                  <c:v>0.13419934911410011</c:v>
                </c:pt>
                <c:pt idx="8">
                  <c:v>2.5759692862146803E-2</c:v>
                </c:pt>
                <c:pt idx="9">
                  <c:v>6.8510978702058314E-3</c:v>
                </c:pt>
                <c:pt idx="10">
                  <c:v>2.9835264748839012E-2</c:v>
                </c:pt>
                <c:pt idx="11">
                  <c:v>1.7018414617083123E-2</c:v>
                </c:pt>
                <c:pt idx="12">
                  <c:v>2.8267745272891314E-2</c:v>
                </c:pt>
                <c:pt idx="13">
                  <c:v>2.1222182543432881E-2</c:v>
                </c:pt>
                <c:pt idx="14">
                  <c:v>2.4427046279881001E-2</c:v>
                </c:pt>
                <c:pt idx="15">
                  <c:v>2.8338220406282397E-2</c:v>
                </c:pt>
                <c:pt idx="16">
                  <c:v>5.7491541956609521E-2</c:v>
                </c:pt>
                <c:pt idx="17">
                  <c:v>1.1206277131136307E-2</c:v>
                </c:pt>
                <c:pt idx="18">
                  <c:v>2.4472681013923332E-3</c:v>
                </c:pt>
                <c:pt idx="19">
                  <c:v>2.0514691406365804E-2</c:v>
                </c:pt>
                <c:pt idx="20">
                  <c:v>2.5383036900408808E-2</c:v>
                </c:pt>
                <c:pt idx="21">
                  <c:v>3.1657560518075632E-2</c:v>
                </c:pt>
                <c:pt idx="22">
                  <c:v>2.759240387949341E-2</c:v>
                </c:pt>
                <c:pt idx="23">
                  <c:v>2.0375475761101724E-2</c:v>
                </c:pt>
                <c:pt idx="24">
                  <c:v>3.7642835610513251E-2</c:v>
                </c:pt>
                <c:pt idx="25">
                  <c:v>6.6604503924608621E-2</c:v>
                </c:pt>
                <c:pt idx="26">
                  <c:v>1.5907889441897312E-2</c:v>
                </c:pt>
              </c:numCache>
            </c:numRef>
          </c:xVal>
          <c:yVal>
            <c:numRef>
              <c:f>'sector-year rates and stdevs'!$E$2:$E$28</c:f>
              <c:numCache>
                <c:formatCode>General</c:formatCode>
                <c:ptCount val="27"/>
                <c:pt idx="0">
                  <c:v>3.0602115478442628E-3</c:v>
                </c:pt>
                <c:pt idx="1">
                  <c:v>9.4995067387866408E-3</c:v>
                </c:pt>
                <c:pt idx="2">
                  <c:v>1.9682364650713716E-2</c:v>
                </c:pt>
                <c:pt idx="3">
                  <c:v>1.5993548387747514E-2</c:v>
                </c:pt>
                <c:pt idx="4">
                  <c:v>6.089350206940624E-2</c:v>
                </c:pt>
                <c:pt idx="5">
                  <c:v>7.1078028857190195E-2</c:v>
                </c:pt>
                <c:pt idx="6">
                  <c:v>8.6673338085344928E-2</c:v>
                </c:pt>
                <c:pt idx="7">
                  <c:v>6.9535426954450058E-2</c:v>
                </c:pt>
                <c:pt idx="8">
                  <c:v>1.9561538238357729E-2</c:v>
                </c:pt>
                <c:pt idx="9">
                  <c:v>3.5365085798077706E-3</c:v>
                </c:pt>
                <c:pt idx="10">
                  <c:v>2.0853760194883712E-2</c:v>
                </c:pt>
                <c:pt idx="11">
                  <c:v>1.1869113387866413E-2</c:v>
                </c:pt>
                <c:pt idx="12">
                  <c:v>1.08986310301425E-2</c:v>
                </c:pt>
                <c:pt idx="13">
                  <c:v>1.4657472763702103E-2</c:v>
                </c:pt>
                <c:pt idx="14">
                  <c:v>9.9112024267314636E-3</c:v>
                </c:pt>
                <c:pt idx="15">
                  <c:v>1.1565330098019012E-2</c:v>
                </c:pt>
                <c:pt idx="16">
                  <c:v>1.7083519562234313E-2</c:v>
                </c:pt>
                <c:pt idx="17">
                  <c:v>5.8391610684055744E-3</c:v>
                </c:pt>
                <c:pt idx="18">
                  <c:v>5.135358308574034E-3</c:v>
                </c:pt>
                <c:pt idx="19">
                  <c:v>2.0260432578984206E-2</c:v>
                </c:pt>
                <c:pt idx="20">
                  <c:v>3.07625737887408E-2</c:v>
                </c:pt>
                <c:pt idx="21">
                  <c:v>3.5159288979924611E-2</c:v>
                </c:pt>
                <c:pt idx="22">
                  <c:v>3.1425015611525026E-2</c:v>
                </c:pt>
                <c:pt idx="23">
                  <c:v>7.21721554718259E-3</c:v>
                </c:pt>
                <c:pt idx="24">
                  <c:v>2.3080480365354795E-2</c:v>
                </c:pt>
                <c:pt idx="25">
                  <c:v>3.1061174660596411E-2</c:v>
                </c:pt>
                <c:pt idx="26">
                  <c:v>1.7969711488271402E-2</c:v>
                </c:pt>
              </c:numCache>
            </c:numRef>
          </c:yVal>
        </c:ser>
        <c:ser>
          <c:idx val="1"/>
          <c:order val="1"/>
          <c:tx>
            <c:v>regression line (y = 0.6855 x)</c:v>
          </c:tx>
          <c:spPr>
            <a:ln w="12700">
              <a:solidFill>
                <a:schemeClr val="tx1"/>
              </a:solidFill>
            </a:ln>
          </c:spPr>
          <c:marker>
            <c:symbol val="none"/>
          </c:marker>
          <c:xVal>
            <c:numRef>
              <c:f>'sector-year rates and stdevs'!$D$2:$D$28</c:f>
              <c:numCache>
                <c:formatCode>General</c:formatCode>
                <c:ptCount val="27"/>
                <c:pt idx="0">
                  <c:v>3.0904041046838208E-3</c:v>
                </c:pt>
                <c:pt idx="1">
                  <c:v>1.388350437787331E-2</c:v>
                </c:pt>
                <c:pt idx="2">
                  <c:v>3.258995252919282E-2</c:v>
                </c:pt>
                <c:pt idx="3">
                  <c:v>3.2651153381072225E-2</c:v>
                </c:pt>
                <c:pt idx="4">
                  <c:v>5.3721257589859683E-2</c:v>
                </c:pt>
                <c:pt idx="5">
                  <c:v>7.5799103389403821E-2</c:v>
                </c:pt>
                <c:pt idx="6">
                  <c:v>8.867405936869667E-2</c:v>
                </c:pt>
                <c:pt idx="7">
                  <c:v>0.13419934911410011</c:v>
                </c:pt>
                <c:pt idx="8">
                  <c:v>2.5759692862146803E-2</c:v>
                </c:pt>
                <c:pt idx="9">
                  <c:v>6.8510978702058314E-3</c:v>
                </c:pt>
                <c:pt idx="10">
                  <c:v>2.9835264748839012E-2</c:v>
                </c:pt>
                <c:pt idx="11">
                  <c:v>1.7018414617083123E-2</c:v>
                </c:pt>
                <c:pt idx="12">
                  <c:v>2.8267745272891314E-2</c:v>
                </c:pt>
                <c:pt idx="13">
                  <c:v>2.1222182543432881E-2</c:v>
                </c:pt>
                <c:pt idx="14">
                  <c:v>2.4427046279881001E-2</c:v>
                </c:pt>
                <c:pt idx="15">
                  <c:v>2.8338220406282397E-2</c:v>
                </c:pt>
                <c:pt idx="16">
                  <c:v>5.7491541956609521E-2</c:v>
                </c:pt>
                <c:pt idx="17">
                  <c:v>1.1206277131136307E-2</c:v>
                </c:pt>
                <c:pt idx="18">
                  <c:v>2.4472681013923332E-3</c:v>
                </c:pt>
                <c:pt idx="19">
                  <c:v>2.0514691406365804E-2</c:v>
                </c:pt>
                <c:pt idx="20">
                  <c:v>2.5383036900408808E-2</c:v>
                </c:pt>
                <c:pt idx="21">
                  <c:v>3.1657560518075632E-2</c:v>
                </c:pt>
                <c:pt idx="22">
                  <c:v>2.759240387949341E-2</c:v>
                </c:pt>
                <c:pt idx="23">
                  <c:v>2.0375475761101724E-2</c:v>
                </c:pt>
                <c:pt idx="24">
                  <c:v>3.7642835610513251E-2</c:v>
                </c:pt>
                <c:pt idx="25">
                  <c:v>6.6604503924608621E-2</c:v>
                </c:pt>
                <c:pt idx="26">
                  <c:v>1.5907889441897312E-2</c:v>
                </c:pt>
              </c:numCache>
            </c:numRef>
          </c:xVal>
          <c:yVal>
            <c:numRef>
              <c:f>'regress stdev on mean'!$B$25:$B$51</c:f>
              <c:numCache>
                <c:formatCode>General</c:formatCode>
                <c:ptCount val="27"/>
                <c:pt idx="0">
                  <c:v>2.1186170389472917E-3</c:v>
                </c:pt>
                <c:pt idx="1">
                  <c:v>9.5177937702975186E-3</c:v>
                </c:pt>
                <c:pt idx="2">
                  <c:v>2.2341941826373245E-2</c:v>
                </c:pt>
                <c:pt idx="3">
                  <c:v>2.2383897882344433E-2</c:v>
                </c:pt>
                <c:pt idx="4">
                  <c:v>3.6828443086473817E-2</c:v>
                </c:pt>
                <c:pt idx="5">
                  <c:v>5.1963842441940897E-2</c:v>
                </c:pt>
                <c:pt idx="6">
                  <c:v>6.0790228956275665E-2</c:v>
                </c:pt>
                <c:pt idx="7">
                  <c:v>9.1999951468436522E-2</c:v>
                </c:pt>
                <c:pt idx="8">
                  <c:v>1.7659478297054821E-2</c:v>
                </c:pt>
                <c:pt idx="9">
                  <c:v>4.6967490954709871E-3</c:v>
                </c:pt>
                <c:pt idx="10">
                  <c:v>2.0453474082108916E-2</c:v>
                </c:pt>
                <c:pt idx="11">
                  <c:v>1.1666921853027507E-2</c:v>
                </c:pt>
                <c:pt idx="12">
                  <c:v>1.9378865921450817E-2</c:v>
                </c:pt>
                <c:pt idx="13">
                  <c:v>1.4548802039197003E-2</c:v>
                </c:pt>
                <c:pt idx="14">
                  <c:v>1.6745886527032215E-2</c:v>
                </c:pt>
                <c:pt idx="15">
                  <c:v>1.9427179932617923E-2</c:v>
                </c:pt>
                <c:pt idx="16">
                  <c:v>3.941314995020271E-2</c:v>
                </c:pt>
                <c:pt idx="17">
                  <c:v>7.682428856862932E-3</c:v>
                </c:pt>
                <c:pt idx="18">
                  <c:v>1.6777171278745818E-3</c:v>
                </c:pt>
                <c:pt idx="19">
                  <c:v>1.4063783663890401E-2</c:v>
                </c:pt>
                <c:pt idx="20">
                  <c:v>1.7401262959730504E-2</c:v>
                </c:pt>
                <c:pt idx="21">
                  <c:v>2.1702743347851501E-2</c:v>
                </c:pt>
                <c:pt idx="22">
                  <c:v>1.8915887704139215E-2</c:v>
                </c:pt>
                <c:pt idx="23">
                  <c:v>1.3968344806008403E-2</c:v>
                </c:pt>
                <c:pt idx="24">
                  <c:v>2.5805930298194526E-2</c:v>
                </c:pt>
                <c:pt idx="25">
                  <c:v>4.5660513028519915E-2</c:v>
                </c:pt>
                <c:pt idx="26">
                  <c:v>1.0905604731178502E-2</c:v>
                </c:pt>
              </c:numCache>
            </c:numRef>
          </c:yVal>
        </c:ser>
        <c:axId val="74064640"/>
        <c:axId val="74066560"/>
      </c:scatterChart>
      <c:valAx>
        <c:axId val="74064640"/>
        <c:scaling>
          <c:orientation val="minMax"/>
        </c:scaling>
        <c:axPos val="b"/>
        <c:title>
          <c:tx>
            <c:rich>
              <a:bodyPr/>
              <a:lstStyle/>
              <a:p>
                <a:pPr>
                  <a:defRPr sz="1000" b="1" i="0" u="none" strike="noStrike" baseline="0">
                    <a:solidFill>
                      <a:srgbClr val="000000"/>
                    </a:solidFill>
                    <a:latin typeface="Arial"/>
                    <a:ea typeface="Arial"/>
                    <a:cs typeface="Arial"/>
                  </a:defRPr>
                </a:pPr>
                <a:r>
                  <a:rPr lang="en-US"/>
                  <a:t>sector total bycatch rate (N Chinook</a:t>
                </a:r>
                <a:r>
                  <a:rPr lang="en-US" baseline="0"/>
                  <a:t> / mt Pollock)</a:t>
                </a:r>
                <a:endParaRPr lang="en-US"/>
              </a:p>
            </c:rich>
          </c:tx>
          <c:layout>
            <c:manualLayout>
              <c:xMode val="edge"/>
              <c:yMode val="edge"/>
              <c:x val="0.26360001728177301"/>
              <c:y val="0.94910018193320556"/>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74066560"/>
        <c:crosses val="autoZero"/>
        <c:crossBetween val="midCat"/>
      </c:valAx>
      <c:valAx>
        <c:axId val="74066560"/>
        <c:scaling>
          <c:orientation val="minMax"/>
        </c:scaling>
        <c:axPos val="l"/>
        <c:title>
          <c:tx>
            <c:rich>
              <a:bodyPr/>
              <a:lstStyle/>
              <a:p>
                <a:pPr>
                  <a:defRPr sz="1000" b="1" i="0" u="none" strike="noStrike" baseline="0">
                    <a:solidFill>
                      <a:srgbClr val="000000"/>
                    </a:solidFill>
                    <a:latin typeface="Arial"/>
                    <a:ea typeface="Arial"/>
                    <a:cs typeface="Arial"/>
                  </a:defRPr>
                </a:pPr>
                <a:r>
                  <a:rPr lang="en-US"/>
                  <a:t>standard</a:t>
                </a:r>
                <a:r>
                  <a:rPr lang="en-US" baseline="0"/>
                  <a:t> deviation of bycatch rates</a:t>
                </a:r>
                <a:endParaRPr lang="en-US"/>
              </a:p>
            </c:rich>
          </c:tx>
          <c:layout>
            <c:manualLayout>
              <c:xMode val="edge"/>
              <c:yMode val="edge"/>
              <c:x val="1.20830172268338E-2"/>
              <c:y val="0.20071342037609521"/>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74064640"/>
        <c:crosses val="autoZero"/>
        <c:crossBetween val="midCat"/>
      </c:valAx>
      <c:spPr>
        <a:ln>
          <a:solidFill>
            <a:srgbClr val="808080"/>
          </a:solidFill>
        </a:ln>
      </c:spPr>
    </c:plotArea>
    <c:legend>
      <c:legendPos val="r"/>
      <c:layout>
        <c:manualLayout>
          <c:xMode val="edge"/>
          <c:yMode val="edge"/>
          <c:x val="0.71832541755838919"/>
          <c:y val="0.65834600097771501"/>
          <c:w val="0.21729891226175604"/>
          <c:h val="0.16421820453966021"/>
        </c:manualLayout>
      </c:layou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1">
                <a:latin typeface="Arial" pitchFamily="34" charset="0"/>
                <a:cs typeface="Arial" pitchFamily="34" charset="0"/>
              </a:defRPr>
            </a:pPr>
            <a:r>
              <a:rPr lang="en-US" b="1">
                <a:latin typeface="Arial" pitchFamily="34" charset="0"/>
                <a:cs typeface="Arial" pitchFamily="34" charset="0"/>
              </a:rPr>
              <a:t>Variation</a:t>
            </a:r>
            <a:r>
              <a:rPr lang="en-US" b="1" baseline="0">
                <a:latin typeface="Arial" pitchFamily="34" charset="0"/>
                <a:cs typeface="Arial" pitchFamily="34" charset="0"/>
              </a:rPr>
              <a:t> in individual vessel bycatch rate </a:t>
            </a:r>
          </a:p>
          <a:p>
            <a:pPr>
              <a:defRPr b="1">
                <a:latin typeface="Arial" pitchFamily="34" charset="0"/>
                <a:cs typeface="Arial" pitchFamily="34" charset="0"/>
              </a:defRPr>
            </a:pPr>
            <a:r>
              <a:rPr lang="en-US" b="1" baseline="0">
                <a:latin typeface="Arial" pitchFamily="34" charset="0"/>
                <a:cs typeface="Arial" pitchFamily="34" charset="0"/>
              </a:rPr>
              <a:t>due to pollock allocation % (proxy for vessel size)</a:t>
            </a:r>
            <a:endParaRPr lang="en-US" b="1">
              <a:latin typeface="Arial" pitchFamily="34" charset="0"/>
              <a:cs typeface="Arial" pitchFamily="34" charset="0"/>
            </a:endParaRPr>
          </a:p>
        </c:rich>
      </c:tx>
      <c:layout>
        <c:manualLayout>
          <c:xMode val="edge"/>
          <c:yMode val="edge"/>
          <c:x val="0.1900694865064953"/>
          <c:y val="0"/>
        </c:manualLayout>
      </c:layout>
    </c:title>
    <c:plotArea>
      <c:layout>
        <c:manualLayout>
          <c:layoutTarget val="inner"/>
          <c:xMode val="edge"/>
          <c:yMode val="edge"/>
          <c:x val="9.9955414227067857E-2"/>
          <c:y val="0.10996245325892408"/>
          <c:w val="0.8361770644054114"/>
          <c:h val="0.76146735331722859"/>
        </c:manualLayout>
      </c:layout>
      <c:scatterChart>
        <c:scatterStyle val="lineMarker"/>
        <c:ser>
          <c:idx val="0"/>
          <c:order val="0"/>
          <c:tx>
            <c:v>actual</c:v>
          </c:tx>
          <c:spPr>
            <a:ln w="28575">
              <a:noFill/>
            </a:ln>
          </c:spPr>
          <c:marker>
            <c:symbol val="circle"/>
            <c:size val="4"/>
            <c:spPr>
              <a:solidFill>
                <a:srgbClr val="000000"/>
              </a:solidFill>
              <a:ln>
                <a:solidFill>
                  <a:srgbClr val="000000"/>
                </a:solidFill>
                <a:prstDash val="solid"/>
              </a:ln>
            </c:spPr>
          </c:marker>
          <c:xVal>
            <c:numRef>
              <c:f>fitting!$B$2:$B$73</c:f>
              <c:numCache>
                <c:formatCode>0.00000</c:formatCode>
                <c:ptCount val="72"/>
                <c:pt idx="0">
                  <c:v>6.62894228276181E-2</c:v>
                </c:pt>
                <c:pt idx="1">
                  <c:v>9.906660215921774E-2</c:v>
                </c:pt>
                <c:pt idx="2">
                  <c:v>0.12322348356262915</c:v>
                </c:pt>
                <c:pt idx="3">
                  <c:v>0.12993929706482221</c:v>
                </c:pt>
                <c:pt idx="4">
                  <c:v>0.132111077550606</c:v>
                </c:pt>
                <c:pt idx="5">
                  <c:v>0.22589858252899511</c:v>
                </c:pt>
                <c:pt idx="6">
                  <c:v>0.26509086729552522</c:v>
                </c:pt>
                <c:pt idx="7">
                  <c:v>0.27658459786644357</c:v>
                </c:pt>
                <c:pt idx="8">
                  <c:v>0.3085264770112035</c:v>
                </c:pt>
                <c:pt idx="9">
                  <c:v>0.3183161952009676</c:v>
                </c:pt>
                <c:pt idx="10">
                  <c:v>0.36546053774621323</c:v>
                </c:pt>
                <c:pt idx="11">
                  <c:v>0.36803326232168021</c:v>
                </c:pt>
                <c:pt idx="12">
                  <c:v>0.38463903003605793</c:v>
                </c:pt>
                <c:pt idx="13">
                  <c:v>0.39005177524678136</c:v>
                </c:pt>
                <c:pt idx="14">
                  <c:v>0.4044189384604282</c:v>
                </c:pt>
                <c:pt idx="15">
                  <c:v>0.43332032492509037</c:v>
                </c:pt>
                <c:pt idx="16">
                  <c:v>0.43736317782939638</c:v>
                </c:pt>
                <c:pt idx="17">
                  <c:v>0.44003613842728279</c:v>
                </c:pt>
                <c:pt idx="18">
                  <c:v>0.44755384010884308</c:v>
                </c:pt>
                <c:pt idx="19">
                  <c:v>0.49663607908755836</c:v>
                </c:pt>
                <c:pt idx="20">
                  <c:v>0.50007751585733728</c:v>
                </c:pt>
                <c:pt idx="21">
                  <c:v>0.5252033454774836</c:v>
                </c:pt>
                <c:pt idx="22">
                  <c:v>0.534792591622407</c:v>
                </c:pt>
                <c:pt idx="23">
                  <c:v>0.55149859535920598</c:v>
                </c:pt>
                <c:pt idx="24">
                  <c:v>0.55844829291371445</c:v>
                </c:pt>
                <c:pt idx="25">
                  <c:v>0.76583662330233604</c:v>
                </c:pt>
                <c:pt idx="26">
                  <c:v>1.1055699152938778</c:v>
                </c:pt>
                <c:pt idx="27">
                  <c:v>1.1220086229708901</c:v>
                </c:pt>
                <c:pt idx="28">
                  <c:v>1.1592295992964758</c:v>
                </c:pt>
                <c:pt idx="29">
                  <c:v>1.1679835452545591</c:v>
                </c:pt>
                <c:pt idx="30">
                  <c:v>1.1898349981422918</c:v>
                </c:pt>
                <c:pt idx="31">
                  <c:v>1.198288236033114</c:v>
                </c:pt>
                <c:pt idx="32">
                  <c:v>1.21776743639022</c:v>
                </c:pt>
                <c:pt idx="33">
                  <c:v>1.2590646776275844</c:v>
                </c:pt>
                <c:pt idx="34">
                  <c:v>1.2970875421325421</c:v>
                </c:pt>
                <c:pt idx="35">
                  <c:v>1.3505133420828239</c:v>
                </c:pt>
                <c:pt idx="36">
                  <c:v>1.4160677007460241</c:v>
                </c:pt>
                <c:pt idx="37">
                  <c:v>1.4205114977400102</c:v>
                </c:pt>
                <c:pt idx="38">
                  <c:v>1.4339431247443979</c:v>
                </c:pt>
                <c:pt idx="39">
                  <c:v>1.440024110104591</c:v>
                </c:pt>
                <c:pt idx="40">
                  <c:v>1.48178911944659</c:v>
                </c:pt>
                <c:pt idx="41">
                  <c:v>1.5522216312009338</c:v>
                </c:pt>
                <c:pt idx="42">
                  <c:v>1.574240144126037</c:v>
                </c:pt>
                <c:pt idx="43">
                  <c:v>1.5812232536880162</c:v>
                </c:pt>
                <c:pt idx="44">
                  <c:v>1.5853329306072701</c:v>
                </c:pt>
                <c:pt idx="45">
                  <c:v>1.6625480798787569</c:v>
                </c:pt>
                <c:pt idx="46">
                  <c:v>1.6657222205887461</c:v>
                </c:pt>
                <c:pt idx="47">
                  <c:v>1.6846668288262785</c:v>
                </c:pt>
                <c:pt idx="48">
                  <c:v>1.72305722541344</c:v>
                </c:pt>
                <c:pt idx="49">
                  <c:v>1.7571374730365101</c:v>
                </c:pt>
                <c:pt idx="50">
                  <c:v>1.8057185319031219</c:v>
                </c:pt>
                <c:pt idx="51">
                  <c:v>1.8233600718491798</c:v>
                </c:pt>
                <c:pt idx="52">
                  <c:v>1.8304100054261101</c:v>
                </c:pt>
                <c:pt idx="53">
                  <c:v>1.844309400535127</c:v>
                </c:pt>
                <c:pt idx="54">
                  <c:v>1.8995060368815122</c:v>
                </c:pt>
                <c:pt idx="55">
                  <c:v>1.9246652785091283</c:v>
                </c:pt>
                <c:pt idx="56">
                  <c:v>1.9512278244506409</c:v>
                </c:pt>
                <c:pt idx="57">
                  <c:v>2.0204909159434079</c:v>
                </c:pt>
                <c:pt idx="58">
                  <c:v>2.0327531226862177</c:v>
                </c:pt>
                <c:pt idx="59">
                  <c:v>2.0915582558397507</c:v>
                </c:pt>
                <c:pt idx="60">
                  <c:v>2.1556424861741066</c:v>
                </c:pt>
                <c:pt idx="61">
                  <c:v>2.222700385173622</c:v>
                </c:pt>
                <c:pt idx="62">
                  <c:v>2.2360317761555892</c:v>
                </c:pt>
                <c:pt idx="63">
                  <c:v>2.2410435772766282</c:v>
                </c:pt>
                <c:pt idx="64">
                  <c:v>2.4862543001253621</c:v>
                </c:pt>
                <c:pt idx="65">
                  <c:v>2.673729074059719</c:v>
                </c:pt>
                <c:pt idx="66">
                  <c:v>3.0062787844444387</c:v>
                </c:pt>
                <c:pt idx="67">
                  <c:v>3.4603145540031601</c:v>
                </c:pt>
                <c:pt idx="68">
                  <c:v>3.5732137272564497</c:v>
                </c:pt>
                <c:pt idx="69">
                  <c:v>3.656710333932967</c:v>
                </c:pt>
                <c:pt idx="70">
                  <c:v>4.0129491576164655</c:v>
                </c:pt>
                <c:pt idx="71">
                  <c:v>5.4568824725954705</c:v>
                </c:pt>
              </c:numCache>
            </c:numRef>
          </c:xVal>
          <c:yVal>
            <c:numRef>
              <c:f>fitting!$I$2:$I$73</c:f>
              <c:numCache>
                <c:formatCode>General</c:formatCode>
                <c:ptCount val="72"/>
                <c:pt idx="0">
                  <c:v>0.30293516266043102</c:v>
                </c:pt>
                <c:pt idx="1">
                  <c:v>0.24592055079050201</c:v>
                </c:pt>
                <c:pt idx="2">
                  <c:v>0.8651564414702676</c:v>
                </c:pt>
                <c:pt idx="3">
                  <c:v>0.68777271185492361</c:v>
                </c:pt>
                <c:pt idx="4">
                  <c:v>0.35228810183793635</c:v>
                </c:pt>
                <c:pt idx="5">
                  <c:v>0.3607960276911808</c:v>
                </c:pt>
                <c:pt idx="6">
                  <c:v>0.49653055071663299</c:v>
                </c:pt>
                <c:pt idx="8">
                  <c:v>0.31456704929690821</c:v>
                </c:pt>
                <c:pt idx="9">
                  <c:v>0.36008784502464852</c:v>
                </c:pt>
                <c:pt idx="10">
                  <c:v>0.21879341008293129</c:v>
                </c:pt>
                <c:pt idx="11">
                  <c:v>0.18666842238927411</c:v>
                </c:pt>
                <c:pt idx="12">
                  <c:v>0.83676099798691461</c:v>
                </c:pt>
                <c:pt idx="13">
                  <c:v>0.41755322802991901</c:v>
                </c:pt>
                <c:pt idx="14">
                  <c:v>0.15800383765111511</c:v>
                </c:pt>
                <c:pt idx="15">
                  <c:v>0.8734896751864154</c:v>
                </c:pt>
                <c:pt idx="16">
                  <c:v>1.1608388889372299</c:v>
                </c:pt>
                <c:pt idx="17">
                  <c:v>0.57908311933683099</c:v>
                </c:pt>
                <c:pt idx="18">
                  <c:v>0.3467959606048982</c:v>
                </c:pt>
                <c:pt idx="19">
                  <c:v>0.36838397230602038</c:v>
                </c:pt>
                <c:pt idx="20">
                  <c:v>0.3660389509000832</c:v>
                </c:pt>
                <c:pt idx="21">
                  <c:v>0.15547363752415211</c:v>
                </c:pt>
                <c:pt idx="22">
                  <c:v>0.36002311519322422</c:v>
                </c:pt>
                <c:pt idx="23">
                  <c:v>0.18852968919602925</c:v>
                </c:pt>
                <c:pt idx="24">
                  <c:v>0.30693631336754551</c:v>
                </c:pt>
                <c:pt idx="25">
                  <c:v>0.44358877639237138</c:v>
                </c:pt>
                <c:pt idx="26">
                  <c:v>1.2406606219232659</c:v>
                </c:pt>
                <c:pt idx="27">
                  <c:v>0.30502341427366936</c:v>
                </c:pt>
                <c:pt idx="28">
                  <c:v>0.71098041647407406</c:v>
                </c:pt>
                <c:pt idx="29">
                  <c:v>0.19399622088162621</c:v>
                </c:pt>
                <c:pt idx="30">
                  <c:v>0.4803109857224156</c:v>
                </c:pt>
                <c:pt idx="31">
                  <c:v>0.63556437044272962</c:v>
                </c:pt>
                <c:pt idx="32">
                  <c:v>0.1913492689545109</c:v>
                </c:pt>
                <c:pt idx="33">
                  <c:v>0.55430049527519742</c:v>
                </c:pt>
                <c:pt idx="34">
                  <c:v>0.80858854666590696</c:v>
                </c:pt>
                <c:pt idx="35">
                  <c:v>0.6410776467613194</c:v>
                </c:pt>
                <c:pt idx="36">
                  <c:v>0.49422203489894623</c:v>
                </c:pt>
                <c:pt idx="37">
                  <c:v>0.1803658067455251</c:v>
                </c:pt>
                <c:pt idx="38">
                  <c:v>0.17163231082178201</c:v>
                </c:pt>
                <c:pt idx="39">
                  <c:v>0.35935587579570644</c:v>
                </c:pt>
                <c:pt idx="40">
                  <c:v>0.53335373087942961</c:v>
                </c:pt>
                <c:pt idx="41">
                  <c:v>0.36750739429819401</c:v>
                </c:pt>
                <c:pt idx="42">
                  <c:v>0.16684883921781701</c:v>
                </c:pt>
                <c:pt idx="43">
                  <c:v>0.365698508093934</c:v>
                </c:pt>
                <c:pt idx="44">
                  <c:v>0.44610121522156693</c:v>
                </c:pt>
                <c:pt idx="45">
                  <c:v>0.84436238409382358</c:v>
                </c:pt>
                <c:pt idx="46">
                  <c:v>0.6486459487467644</c:v>
                </c:pt>
                <c:pt idx="47">
                  <c:v>0.418730017226702</c:v>
                </c:pt>
                <c:pt idx="48">
                  <c:v>0.1711211114753301</c:v>
                </c:pt>
                <c:pt idx="49">
                  <c:v>0.61339106434893342</c:v>
                </c:pt>
                <c:pt idx="50">
                  <c:v>0.36197514133215236</c:v>
                </c:pt>
                <c:pt idx="51">
                  <c:v>0.53972070325360044</c:v>
                </c:pt>
                <c:pt idx="52">
                  <c:v>0.59530921933773562</c:v>
                </c:pt>
                <c:pt idx="53">
                  <c:v>0.52001679119925037</c:v>
                </c:pt>
                <c:pt idx="54">
                  <c:v>0.39050626829150836</c:v>
                </c:pt>
                <c:pt idx="55">
                  <c:v>0.23910086579530104</c:v>
                </c:pt>
                <c:pt idx="56">
                  <c:v>0.34388453471506736</c:v>
                </c:pt>
                <c:pt idx="57">
                  <c:v>0.67505082387434945</c:v>
                </c:pt>
                <c:pt idx="58">
                  <c:v>0.10710494056137915</c:v>
                </c:pt>
                <c:pt idx="59">
                  <c:v>0.33454797315345253</c:v>
                </c:pt>
                <c:pt idx="60">
                  <c:v>0.24671639477713136</c:v>
                </c:pt>
                <c:pt idx="61">
                  <c:v>0.48008763372314123</c:v>
                </c:pt>
                <c:pt idx="62">
                  <c:v>0.21206320781770818</c:v>
                </c:pt>
                <c:pt idx="63">
                  <c:v>0.42899057695230935</c:v>
                </c:pt>
                <c:pt idx="64">
                  <c:v>0.53737003597936761</c:v>
                </c:pt>
                <c:pt idx="65">
                  <c:v>0.20382291156625001</c:v>
                </c:pt>
                <c:pt idx="66">
                  <c:v>0.67317341642369433</c:v>
                </c:pt>
                <c:pt idx="67">
                  <c:v>0.21029412361533512</c:v>
                </c:pt>
                <c:pt idx="68">
                  <c:v>0.23111225871309601</c:v>
                </c:pt>
                <c:pt idx="69">
                  <c:v>0.11490841804914094</c:v>
                </c:pt>
                <c:pt idx="70">
                  <c:v>0.27159197439912702</c:v>
                </c:pt>
                <c:pt idx="71">
                  <c:v>0.33057785617273222</c:v>
                </c:pt>
              </c:numCache>
            </c:numRef>
          </c:yVal>
        </c:ser>
        <c:ser>
          <c:idx val="1"/>
          <c:order val="1"/>
          <c:tx>
            <c:v>estimated 1/sqrt(1+x)</c:v>
          </c:tx>
          <c:spPr>
            <a:ln w="25400">
              <a:solidFill>
                <a:srgbClr val="DD0806"/>
              </a:solidFill>
              <a:prstDash val="solid"/>
            </a:ln>
          </c:spPr>
          <c:marker>
            <c:symbol val="none"/>
          </c:marker>
          <c:xVal>
            <c:numRef>
              <c:f>fitting!$B$2:$B$73</c:f>
              <c:numCache>
                <c:formatCode>0.00000</c:formatCode>
                <c:ptCount val="72"/>
                <c:pt idx="0">
                  <c:v>6.62894228276181E-2</c:v>
                </c:pt>
                <c:pt idx="1">
                  <c:v>9.906660215921774E-2</c:v>
                </c:pt>
                <c:pt idx="2">
                  <c:v>0.12322348356262915</c:v>
                </c:pt>
                <c:pt idx="3">
                  <c:v>0.12993929706482221</c:v>
                </c:pt>
                <c:pt idx="4">
                  <c:v>0.132111077550606</c:v>
                </c:pt>
                <c:pt idx="5">
                  <c:v>0.22589858252899511</c:v>
                </c:pt>
                <c:pt idx="6">
                  <c:v>0.26509086729552522</c:v>
                </c:pt>
                <c:pt idx="7">
                  <c:v>0.27658459786644357</c:v>
                </c:pt>
                <c:pt idx="8">
                  <c:v>0.3085264770112035</c:v>
                </c:pt>
                <c:pt idx="9">
                  <c:v>0.3183161952009676</c:v>
                </c:pt>
                <c:pt idx="10">
                  <c:v>0.36546053774621323</c:v>
                </c:pt>
                <c:pt idx="11">
                  <c:v>0.36803326232168021</c:v>
                </c:pt>
                <c:pt idx="12">
                  <c:v>0.38463903003605793</c:v>
                </c:pt>
                <c:pt idx="13">
                  <c:v>0.39005177524678136</c:v>
                </c:pt>
                <c:pt idx="14">
                  <c:v>0.4044189384604282</c:v>
                </c:pt>
                <c:pt idx="15">
                  <c:v>0.43332032492509037</c:v>
                </c:pt>
                <c:pt idx="16">
                  <c:v>0.43736317782939638</c:v>
                </c:pt>
                <c:pt idx="17">
                  <c:v>0.44003613842728279</c:v>
                </c:pt>
                <c:pt idx="18">
                  <c:v>0.44755384010884308</c:v>
                </c:pt>
                <c:pt idx="19">
                  <c:v>0.49663607908755836</c:v>
                </c:pt>
                <c:pt idx="20">
                  <c:v>0.50007751585733728</c:v>
                </c:pt>
                <c:pt idx="21">
                  <c:v>0.5252033454774836</c:v>
                </c:pt>
                <c:pt idx="22">
                  <c:v>0.534792591622407</c:v>
                </c:pt>
                <c:pt idx="23">
                  <c:v>0.55149859535920598</c:v>
                </c:pt>
                <c:pt idx="24">
                  <c:v>0.55844829291371445</c:v>
                </c:pt>
                <c:pt idx="25">
                  <c:v>0.76583662330233604</c:v>
                </c:pt>
                <c:pt idx="26">
                  <c:v>1.1055699152938778</c:v>
                </c:pt>
                <c:pt idx="27">
                  <c:v>1.1220086229708901</c:v>
                </c:pt>
                <c:pt idx="28">
                  <c:v>1.1592295992964758</c:v>
                </c:pt>
                <c:pt idx="29">
                  <c:v>1.1679835452545591</c:v>
                </c:pt>
                <c:pt idx="30">
                  <c:v>1.1898349981422918</c:v>
                </c:pt>
                <c:pt idx="31">
                  <c:v>1.198288236033114</c:v>
                </c:pt>
                <c:pt idx="32">
                  <c:v>1.21776743639022</c:v>
                </c:pt>
                <c:pt idx="33">
                  <c:v>1.2590646776275844</c:v>
                </c:pt>
                <c:pt idx="34">
                  <c:v>1.2970875421325421</c:v>
                </c:pt>
                <c:pt idx="35">
                  <c:v>1.3505133420828239</c:v>
                </c:pt>
                <c:pt idx="36">
                  <c:v>1.4160677007460241</c:v>
                </c:pt>
                <c:pt idx="37">
                  <c:v>1.4205114977400102</c:v>
                </c:pt>
                <c:pt idx="38">
                  <c:v>1.4339431247443979</c:v>
                </c:pt>
                <c:pt idx="39">
                  <c:v>1.440024110104591</c:v>
                </c:pt>
                <c:pt idx="40">
                  <c:v>1.48178911944659</c:v>
                </c:pt>
                <c:pt idx="41">
                  <c:v>1.5522216312009338</c:v>
                </c:pt>
                <c:pt idx="42">
                  <c:v>1.574240144126037</c:v>
                </c:pt>
                <c:pt idx="43">
                  <c:v>1.5812232536880162</c:v>
                </c:pt>
                <c:pt idx="44">
                  <c:v>1.5853329306072701</c:v>
                </c:pt>
                <c:pt idx="45">
                  <c:v>1.6625480798787569</c:v>
                </c:pt>
                <c:pt idx="46">
                  <c:v>1.6657222205887461</c:v>
                </c:pt>
                <c:pt idx="47">
                  <c:v>1.6846668288262785</c:v>
                </c:pt>
                <c:pt idx="48">
                  <c:v>1.72305722541344</c:v>
                </c:pt>
                <c:pt idx="49">
                  <c:v>1.7571374730365101</c:v>
                </c:pt>
                <c:pt idx="50">
                  <c:v>1.8057185319031219</c:v>
                </c:pt>
                <c:pt idx="51">
                  <c:v>1.8233600718491798</c:v>
                </c:pt>
                <c:pt idx="52">
                  <c:v>1.8304100054261101</c:v>
                </c:pt>
                <c:pt idx="53">
                  <c:v>1.844309400535127</c:v>
                </c:pt>
                <c:pt idx="54">
                  <c:v>1.8995060368815122</c:v>
                </c:pt>
                <c:pt idx="55">
                  <c:v>1.9246652785091283</c:v>
                </c:pt>
                <c:pt idx="56">
                  <c:v>1.9512278244506409</c:v>
                </c:pt>
                <c:pt idx="57">
                  <c:v>2.0204909159434079</c:v>
                </c:pt>
                <c:pt idx="58">
                  <c:v>2.0327531226862177</c:v>
                </c:pt>
                <c:pt idx="59">
                  <c:v>2.0915582558397507</c:v>
                </c:pt>
                <c:pt idx="60">
                  <c:v>2.1556424861741066</c:v>
                </c:pt>
                <c:pt idx="61">
                  <c:v>2.222700385173622</c:v>
                </c:pt>
                <c:pt idx="62">
                  <c:v>2.2360317761555892</c:v>
                </c:pt>
                <c:pt idx="63">
                  <c:v>2.2410435772766282</c:v>
                </c:pt>
                <c:pt idx="64">
                  <c:v>2.4862543001253621</c:v>
                </c:pt>
                <c:pt idx="65">
                  <c:v>2.673729074059719</c:v>
                </c:pt>
                <c:pt idx="66">
                  <c:v>3.0062787844444387</c:v>
                </c:pt>
                <c:pt idx="67">
                  <c:v>3.4603145540031601</c:v>
                </c:pt>
                <c:pt idx="68">
                  <c:v>3.5732137272564497</c:v>
                </c:pt>
                <c:pt idx="69">
                  <c:v>3.656710333932967</c:v>
                </c:pt>
                <c:pt idx="70">
                  <c:v>4.0129491576164655</c:v>
                </c:pt>
                <c:pt idx="71">
                  <c:v>5.4568824725954705</c:v>
                </c:pt>
              </c:numCache>
            </c:numRef>
          </c:xVal>
          <c:yVal>
            <c:numRef>
              <c:f>fitting!$M$2:$M$73</c:f>
              <c:numCache>
                <c:formatCode>General</c:formatCode>
                <c:ptCount val="72"/>
                <c:pt idx="0">
                  <c:v>0.58976601380542459</c:v>
                </c:pt>
                <c:pt idx="1">
                  <c:v>0.58090523083255896</c:v>
                </c:pt>
                <c:pt idx="2">
                  <c:v>0.574624587811839</c:v>
                </c:pt>
                <c:pt idx="3">
                  <c:v>0.57291439736445904</c:v>
                </c:pt>
                <c:pt idx="4">
                  <c:v>0.57236460961454105</c:v>
                </c:pt>
                <c:pt idx="5">
                  <c:v>0.55003461454673042</c:v>
                </c:pt>
                <c:pt idx="6">
                  <c:v>0.54144759916651997</c:v>
                </c:pt>
                <c:pt idx="7">
                  <c:v>0.53900462593322596</c:v>
                </c:pt>
                <c:pt idx="8">
                  <c:v>0.53238527534162061</c:v>
                </c:pt>
                <c:pt idx="9">
                  <c:v>0.53040486513143958</c:v>
                </c:pt>
                <c:pt idx="10">
                  <c:v>0.52116796878661897</c:v>
                </c:pt>
                <c:pt idx="11">
                  <c:v>0.52067768369661804</c:v>
                </c:pt>
                <c:pt idx="12">
                  <c:v>0.51754606151724236</c:v>
                </c:pt>
                <c:pt idx="13">
                  <c:v>0.51653743817355702</c:v>
                </c:pt>
                <c:pt idx="14">
                  <c:v>0.51388856511019798</c:v>
                </c:pt>
                <c:pt idx="15">
                  <c:v>0.50868117168421401</c:v>
                </c:pt>
                <c:pt idx="16">
                  <c:v>0.5079652874489774</c:v>
                </c:pt>
                <c:pt idx="17">
                  <c:v>0.5074936319768566</c:v>
                </c:pt>
                <c:pt idx="18">
                  <c:v>0.50617411212226759</c:v>
                </c:pt>
                <c:pt idx="19">
                  <c:v>0.49780492321926867</c:v>
                </c:pt>
                <c:pt idx="20">
                  <c:v>0.49723357012213693</c:v>
                </c:pt>
                <c:pt idx="21">
                  <c:v>0.49312090948408938</c:v>
                </c:pt>
                <c:pt idx="22">
                  <c:v>0.49157800817367936</c:v>
                </c:pt>
                <c:pt idx="23">
                  <c:v>0.48892427367805752</c:v>
                </c:pt>
                <c:pt idx="24">
                  <c:v>0.48783290850064237</c:v>
                </c:pt>
                <c:pt idx="25">
                  <c:v>0.45829174306058079</c:v>
                </c:pt>
                <c:pt idx="26">
                  <c:v>0.41969370887913693</c:v>
                </c:pt>
                <c:pt idx="27">
                  <c:v>0.41806491345533608</c:v>
                </c:pt>
                <c:pt idx="28">
                  <c:v>0.41444593100413002</c:v>
                </c:pt>
                <c:pt idx="29">
                  <c:v>0.41360835383447037</c:v>
                </c:pt>
                <c:pt idx="30">
                  <c:v>0.41153956711473622</c:v>
                </c:pt>
                <c:pt idx="31">
                  <c:v>0.41074754343651865</c:v>
                </c:pt>
                <c:pt idx="32">
                  <c:v>0.4089397163601432</c:v>
                </c:pt>
                <c:pt idx="33">
                  <c:v>0.4051846275114912</c:v>
                </c:pt>
                <c:pt idx="34">
                  <c:v>0.40181719663853599</c:v>
                </c:pt>
                <c:pt idx="35">
                  <c:v>0.39722441332505953</c:v>
                </c:pt>
                <c:pt idx="36">
                  <c:v>0.39179847646652299</c:v>
                </c:pt>
                <c:pt idx="37">
                  <c:v>0.39143866145773337</c:v>
                </c:pt>
                <c:pt idx="38">
                  <c:v>0.39035709721024753</c:v>
                </c:pt>
                <c:pt idx="39">
                  <c:v>0.38987037320873152</c:v>
                </c:pt>
                <c:pt idx="40">
                  <c:v>0.38657597020510337</c:v>
                </c:pt>
                <c:pt idx="41">
                  <c:v>0.38120457139042657</c:v>
                </c:pt>
                <c:pt idx="42">
                  <c:v>0.37957077212264667</c:v>
                </c:pt>
                <c:pt idx="43">
                  <c:v>0.37905698870574445</c:v>
                </c:pt>
                <c:pt idx="44">
                  <c:v>0.3787555920641662</c:v>
                </c:pt>
                <c:pt idx="45">
                  <c:v>0.37322314069053281</c:v>
                </c:pt>
                <c:pt idx="46">
                  <c:v>0.37300087154008044</c:v>
                </c:pt>
                <c:pt idx="47">
                  <c:v>0.37168248342767257</c:v>
                </c:pt>
                <c:pt idx="48">
                  <c:v>0.36905314320132493</c:v>
                </c:pt>
                <c:pt idx="49">
                  <c:v>0.36676516676559401</c:v>
                </c:pt>
                <c:pt idx="50">
                  <c:v>0.36357602928500138</c:v>
                </c:pt>
                <c:pt idx="51">
                  <c:v>0.36243836145094838</c:v>
                </c:pt>
                <c:pt idx="52">
                  <c:v>0.36198670260220944</c:v>
                </c:pt>
                <c:pt idx="53">
                  <c:v>0.361101152308966</c:v>
                </c:pt>
                <c:pt idx="54">
                  <c:v>0.357647574414581</c:v>
                </c:pt>
                <c:pt idx="55">
                  <c:v>0.35610593185893802</c:v>
                </c:pt>
                <c:pt idx="56">
                  <c:v>0.3544997426397532</c:v>
                </c:pt>
                <c:pt idx="57">
                  <c:v>0.35041164121213408</c:v>
                </c:pt>
                <c:pt idx="58">
                  <c:v>0.34970252116385436</c:v>
                </c:pt>
                <c:pt idx="59">
                  <c:v>0.34636067341915344</c:v>
                </c:pt>
                <c:pt idx="60">
                  <c:v>0.34282571886381336</c:v>
                </c:pt>
                <c:pt idx="61">
                  <c:v>0.33924021293988538</c:v>
                </c:pt>
                <c:pt idx="62">
                  <c:v>0.33854071248720935</c:v>
                </c:pt>
                <c:pt idx="63">
                  <c:v>0.33827885930415352</c:v>
                </c:pt>
                <c:pt idx="64">
                  <c:v>0.32616530421785445</c:v>
                </c:pt>
                <c:pt idx="65">
                  <c:v>0.31773402911336701</c:v>
                </c:pt>
                <c:pt idx="66">
                  <c:v>0.30426129475137781</c:v>
                </c:pt>
                <c:pt idx="67">
                  <c:v>0.28835968929207151</c:v>
                </c:pt>
                <c:pt idx="68">
                  <c:v>0.284778070673114</c:v>
                </c:pt>
                <c:pt idx="69">
                  <c:v>0.28221343228617479</c:v>
                </c:pt>
                <c:pt idx="70">
                  <c:v>0.27200108891407221</c:v>
                </c:pt>
                <c:pt idx="71">
                  <c:v>0.23966568228394897</c:v>
                </c:pt>
              </c:numCache>
            </c:numRef>
          </c:yVal>
        </c:ser>
        <c:axId val="74091904"/>
        <c:axId val="74098176"/>
      </c:scatterChart>
      <c:valAx>
        <c:axId val="74091904"/>
        <c:scaling>
          <c:orientation val="minMax"/>
        </c:scaling>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 of sector pollock allocation</a:t>
                </a:r>
              </a:p>
            </c:rich>
          </c:tx>
          <c:layout>
            <c:manualLayout>
              <c:xMode val="edge"/>
              <c:yMode val="edge"/>
              <c:x val="0.3544351907934592"/>
              <c:y val="0.93968940731955275"/>
            </c:manualLayout>
          </c:layout>
          <c:spPr>
            <a:noFill/>
            <a:ln w="25400">
              <a:noFill/>
            </a:ln>
          </c:spPr>
        </c:title>
        <c:numFmt formatCode="0.00000"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74098176"/>
        <c:crosses val="autoZero"/>
        <c:crossBetween val="midCat"/>
      </c:valAx>
      <c:valAx>
        <c:axId val="74098176"/>
        <c:scaling>
          <c:orientation val="minMax"/>
        </c:scaling>
        <c:axPos val="l"/>
        <c:title>
          <c:tx>
            <c:rich>
              <a:bodyPr/>
              <a:lstStyle/>
              <a:p>
                <a:pPr>
                  <a:defRPr sz="10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individual vessel std. dev. in relative bycatch rate</a:t>
                </a:r>
              </a:p>
            </c:rich>
          </c:tx>
          <c:layout>
            <c:manualLayout>
              <c:xMode val="edge"/>
              <c:yMode val="edge"/>
              <c:x val="1.3318534961154302E-2"/>
              <c:y val="0.16313213703099511"/>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74091904"/>
        <c:crosses val="autoZero"/>
        <c:crossBetween val="midCat"/>
      </c:valAx>
      <c:spPr>
        <a:solidFill>
          <a:srgbClr val="FFFFFF"/>
        </a:solidFill>
        <a:ln w="12700">
          <a:solidFill>
            <a:srgbClr val="000000"/>
          </a:solidFill>
          <a:prstDash val="solid"/>
        </a:ln>
      </c:spPr>
    </c:plotArea>
    <c:legend>
      <c:legendPos val="r"/>
      <c:layout>
        <c:manualLayout>
          <c:xMode val="edge"/>
          <c:yMode val="edge"/>
          <c:x val="0.69156689548421757"/>
          <c:y val="0.16416209986942612"/>
          <c:w val="0.23493926239989221"/>
          <c:h val="0.17001716258457611"/>
        </c:manualLayout>
      </c:layout>
      <c:spPr>
        <a:ln>
          <a:solidFill>
            <a:schemeClr val="accent1"/>
          </a:solidFill>
        </a:ln>
      </c:spPr>
      <c:txPr>
        <a:bodyPr/>
        <a:lstStyle/>
        <a:p>
          <a:pPr>
            <a:defRPr>
              <a:latin typeface="Arial" pitchFamily="34" charset="0"/>
              <a:cs typeface="Arial" pitchFamily="34" charset="0"/>
            </a:defRPr>
          </a:pPr>
          <a:endParaRPr lang="en-US"/>
        </a:p>
      </c:txPr>
    </c:legend>
    <c:plotVisOnly val="1"/>
    <c:dispBlanksAs val="gap"/>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1"/>
            </a:pPr>
            <a:r>
              <a:rPr lang="en-US" b="1"/>
              <a:t>Convergence to lower bound</a:t>
            </a:r>
          </a:p>
        </c:rich>
      </c:tx>
      <c:layout>
        <c:manualLayout>
          <c:xMode val="edge"/>
          <c:yMode val="edge"/>
          <c:x val="0.26351409310356239"/>
          <c:y val="3.6423841059602655E-2"/>
        </c:manualLayout>
      </c:layout>
      <c:spPr>
        <a:noFill/>
        <a:ln w="25400">
          <a:noFill/>
        </a:ln>
      </c:spPr>
    </c:title>
    <c:plotArea>
      <c:layout>
        <c:manualLayout>
          <c:layoutTarget val="inner"/>
          <c:xMode val="edge"/>
          <c:yMode val="edge"/>
          <c:x val="0.23648700663140204"/>
          <c:y val="0.11368757713232852"/>
          <c:w val="0.72522682033629893"/>
          <c:h val="0.59713024282560656"/>
        </c:manualLayout>
      </c:layout>
      <c:lineChart>
        <c:grouping val="standard"/>
        <c:ser>
          <c:idx val="0"/>
          <c:order val="0"/>
          <c:tx>
            <c:strRef>
              <c:f>Sheet1!$B$7</c:f>
              <c:strCache>
                <c:ptCount val="1"/>
                <c:pt idx="0">
                  <c:v>linear</c:v>
                </c:pt>
              </c:strCache>
            </c:strRef>
          </c:tx>
          <c:spPr>
            <a:ln w="12700">
              <a:solidFill>
                <a:srgbClr val="0000D4"/>
              </a:solidFill>
              <a:prstDash val="solid"/>
            </a:ln>
          </c:spPr>
          <c:marker>
            <c:symbol val="diamond"/>
            <c:size val="3"/>
            <c:spPr>
              <a:solidFill>
                <a:srgbClr val="0000D4"/>
              </a:solidFill>
              <a:ln>
                <a:solidFill>
                  <a:srgbClr val="0000D4"/>
                </a:solidFill>
                <a:prstDash val="solid"/>
              </a:ln>
            </c:spPr>
          </c:marker>
          <c:cat>
            <c:numRef>
              <c:f>Sheet1!$A$10:$A$16</c:f>
              <c:numCache>
                <c:formatCode>General</c:formatCode>
                <c:ptCount val="7"/>
                <c:pt idx="0">
                  <c:v>0</c:v>
                </c:pt>
                <c:pt idx="1">
                  <c:v>1</c:v>
                </c:pt>
                <c:pt idx="2">
                  <c:v>2</c:v>
                </c:pt>
                <c:pt idx="3">
                  <c:v>3</c:v>
                </c:pt>
                <c:pt idx="4">
                  <c:v>4</c:v>
                </c:pt>
                <c:pt idx="5">
                  <c:v>5</c:v>
                </c:pt>
                <c:pt idx="6">
                  <c:v>6</c:v>
                </c:pt>
              </c:numCache>
            </c:numRef>
          </c:cat>
          <c:val>
            <c:numRef>
              <c:f>Sheet1!$B$10:$B$16</c:f>
              <c:numCache>
                <c:formatCode>0.000</c:formatCode>
                <c:ptCount val="7"/>
                <c:pt idx="0">
                  <c:v>1</c:v>
                </c:pt>
                <c:pt idx="1">
                  <c:v>0.88888888888888884</c:v>
                </c:pt>
                <c:pt idx="2">
                  <c:v>0.77777777777777801</c:v>
                </c:pt>
                <c:pt idx="3">
                  <c:v>0.66666666666666663</c:v>
                </c:pt>
                <c:pt idx="4">
                  <c:v>0.66666666666666663</c:v>
                </c:pt>
                <c:pt idx="5">
                  <c:v>0.66666666666666663</c:v>
                </c:pt>
                <c:pt idx="6">
                  <c:v>0.66666666666666663</c:v>
                </c:pt>
              </c:numCache>
            </c:numRef>
          </c:val>
        </c:ser>
        <c:ser>
          <c:idx val="1"/>
          <c:order val="1"/>
          <c:tx>
            <c:strRef>
              <c:f>Sheet1!$D$7</c:f>
              <c:strCache>
                <c:ptCount val="1"/>
                <c:pt idx="0">
                  <c:v>1/3,1/3,1/3</c:v>
                </c:pt>
              </c:strCache>
            </c:strRef>
          </c:tx>
          <c:spPr>
            <a:ln w="12700">
              <a:solidFill>
                <a:srgbClr val="DD0806"/>
              </a:solidFill>
              <a:prstDash val="solid"/>
            </a:ln>
          </c:spPr>
          <c:marker>
            <c:symbol val="square"/>
            <c:size val="3"/>
            <c:spPr>
              <a:solidFill>
                <a:srgbClr val="DD2D32"/>
              </a:solidFill>
              <a:ln>
                <a:solidFill>
                  <a:srgbClr val="DD2D32"/>
                </a:solidFill>
                <a:prstDash val="solid"/>
              </a:ln>
            </c:spPr>
          </c:marker>
          <c:cat>
            <c:numRef>
              <c:f>Sheet1!$A$10:$A$16</c:f>
              <c:numCache>
                <c:formatCode>General</c:formatCode>
                <c:ptCount val="7"/>
                <c:pt idx="0">
                  <c:v>0</c:v>
                </c:pt>
                <c:pt idx="1">
                  <c:v>1</c:v>
                </c:pt>
                <c:pt idx="2">
                  <c:v>2</c:v>
                </c:pt>
                <c:pt idx="3">
                  <c:v>3</c:v>
                </c:pt>
                <c:pt idx="4">
                  <c:v>4</c:v>
                </c:pt>
                <c:pt idx="5">
                  <c:v>5</c:v>
                </c:pt>
                <c:pt idx="6">
                  <c:v>6</c:v>
                </c:pt>
              </c:numCache>
            </c:numRef>
          </c:cat>
          <c:val>
            <c:numRef>
              <c:f>Sheet1!$D$10:$D$16</c:f>
              <c:numCache>
                <c:formatCode>0.000</c:formatCode>
                <c:ptCount val="7"/>
                <c:pt idx="0">
                  <c:v>1</c:v>
                </c:pt>
                <c:pt idx="1">
                  <c:v>0.77777777777777801</c:v>
                </c:pt>
                <c:pt idx="2">
                  <c:v>0.70370370370370372</c:v>
                </c:pt>
                <c:pt idx="3">
                  <c:v>0.67901234567901225</c:v>
                </c:pt>
                <c:pt idx="4">
                  <c:v>0.67078189300411606</c:v>
                </c:pt>
                <c:pt idx="5">
                  <c:v>0.66803840877914988</c:v>
                </c:pt>
                <c:pt idx="6">
                  <c:v>0.66712391403749483</c:v>
                </c:pt>
              </c:numCache>
            </c:numRef>
          </c:val>
        </c:ser>
        <c:ser>
          <c:idx val="2"/>
          <c:order val="2"/>
          <c:tx>
            <c:strRef>
              <c:f>Sheet1!$F$7</c:f>
              <c:strCache>
                <c:ptCount val="1"/>
                <c:pt idx="0">
                  <c:v>1/4,1/2,1/4</c:v>
                </c:pt>
              </c:strCache>
            </c:strRef>
          </c:tx>
          <c:spPr>
            <a:ln w="12700">
              <a:solidFill>
                <a:schemeClr val="accent1"/>
              </a:solidFill>
            </a:ln>
          </c:spPr>
          <c:marker>
            <c:symbol val="triangle"/>
            <c:size val="3"/>
          </c:marker>
          <c:val>
            <c:numRef>
              <c:f>Sheet1!$F$10:$F$16</c:f>
              <c:numCache>
                <c:formatCode>0.000</c:formatCode>
                <c:ptCount val="7"/>
                <c:pt idx="0">
                  <c:v>1</c:v>
                </c:pt>
                <c:pt idx="1">
                  <c:v>0.8333333333333337</c:v>
                </c:pt>
                <c:pt idx="2">
                  <c:v>0.75000000000000044</c:v>
                </c:pt>
                <c:pt idx="3">
                  <c:v>0.7083333333333337</c:v>
                </c:pt>
                <c:pt idx="4">
                  <c:v>0.68750000000000011</c:v>
                </c:pt>
                <c:pt idx="5">
                  <c:v>0.67708333333333393</c:v>
                </c:pt>
                <c:pt idx="6">
                  <c:v>0.67187500000000089</c:v>
                </c:pt>
              </c:numCache>
            </c:numRef>
          </c:val>
        </c:ser>
        <c:marker val="1"/>
        <c:axId val="74112000"/>
        <c:axId val="74130176"/>
      </c:lineChart>
      <c:catAx>
        <c:axId val="74112000"/>
        <c:scaling>
          <c:orientation val="minMax"/>
        </c:scaling>
        <c:axPos val="b"/>
        <c:numFmt formatCode="General" sourceLinked="1"/>
        <c:tickLblPos val="nextTo"/>
        <c:spPr>
          <a:ln w="3175">
            <a:solidFill>
              <a:srgbClr val="000000"/>
            </a:solidFill>
            <a:prstDash val="solid"/>
          </a:ln>
        </c:spPr>
        <c:txPr>
          <a:bodyPr rot="0" vert="horz"/>
          <a:lstStyle/>
          <a:p>
            <a:pPr>
              <a:defRPr/>
            </a:pPr>
            <a:endParaRPr lang="en-US"/>
          </a:p>
        </c:txPr>
        <c:crossAx val="74130176"/>
        <c:crosses val="autoZero"/>
        <c:auto val="1"/>
        <c:lblAlgn val="ctr"/>
        <c:lblOffset val="100"/>
        <c:tickMarkSkip val="1"/>
      </c:catAx>
      <c:valAx>
        <c:axId val="74130176"/>
        <c:scaling>
          <c:orientation val="minMax"/>
          <c:max val="1.4"/>
          <c:min val="0.60000000000000064"/>
        </c:scaling>
        <c:axPos val="l"/>
        <c:numFmt formatCode="0.000" sourceLinked="1"/>
        <c:tickLblPos val="nextTo"/>
        <c:spPr>
          <a:ln w="3175">
            <a:solidFill>
              <a:srgbClr val="000000"/>
            </a:solidFill>
            <a:prstDash val="solid"/>
          </a:ln>
        </c:spPr>
        <c:txPr>
          <a:bodyPr rot="0" vert="horz"/>
          <a:lstStyle/>
          <a:p>
            <a:pPr>
              <a:defRPr/>
            </a:pPr>
            <a:endParaRPr lang="en-US"/>
          </a:p>
        </c:txPr>
        <c:crossAx val="74112000"/>
        <c:crosses val="autoZero"/>
        <c:crossBetween val="between"/>
        <c:majorUnit val="0.2"/>
      </c:valAx>
      <c:dTable>
        <c:showHorzBorder val="1"/>
        <c:showVertBorder val="1"/>
        <c:showOutline val="1"/>
        <c:showKeys val="1"/>
        <c:spPr>
          <a:ln w="3175">
            <a:solidFill>
              <a:srgbClr val="000000"/>
            </a:solidFill>
            <a:prstDash val="solid"/>
          </a:ln>
        </c:spPr>
      </c:dTable>
      <c:spPr>
        <a:solidFill>
          <a:srgbClr val="FFFFFF"/>
        </a:solidFill>
        <a:ln w="12700">
          <a:solidFill>
            <a:srgbClr val="000000"/>
          </a:solidFill>
          <a:prstDash val="solid"/>
        </a:ln>
      </c:spPr>
    </c:plotArea>
    <c:legend>
      <c:legendPos val="r"/>
      <c:layout>
        <c:manualLayout>
          <c:xMode val="edge"/>
          <c:yMode val="edge"/>
          <c:x val="0.71021162895178669"/>
          <c:y val="0.11258278145695377"/>
          <c:w val="0.25903903903903874"/>
          <c:h val="0.19951295823121448"/>
        </c:manualLayout>
      </c:layout>
      <c:spPr>
        <a:solidFill>
          <a:srgbClr val="FFFFFF"/>
        </a:solidFill>
        <a:ln w="12700">
          <a:solidFill>
            <a:srgbClr val="000000"/>
          </a:solidFill>
          <a:prstDash val="solid"/>
        </a:ln>
      </c:spPr>
    </c:legend>
    <c:plotVisOnly val="1"/>
    <c:dispBlanksAs val="gap"/>
  </c:chart>
  <c:spPr>
    <a:solidFill>
      <a:srgbClr val="FFFFFF"/>
    </a:solidFill>
    <a:ln w="3175">
      <a:no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Arial"/>
                <a:ea typeface="Arial"/>
                <a:cs typeface="Arial"/>
              </a:defRPr>
            </a:pPr>
            <a:r>
              <a:rPr lang="en-US" sz="1200"/>
              <a:t>Convergence to upper bound</a:t>
            </a:r>
          </a:p>
        </c:rich>
      </c:tx>
      <c:layout>
        <c:manualLayout>
          <c:xMode val="edge"/>
          <c:yMode val="edge"/>
          <c:x val="0.26576635030957541"/>
          <c:y val="1.7857173997583003E-2"/>
        </c:manualLayout>
      </c:layout>
      <c:spPr>
        <a:noFill/>
        <a:ln w="25400">
          <a:noFill/>
        </a:ln>
      </c:spPr>
    </c:title>
    <c:plotArea>
      <c:layout>
        <c:manualLayout>
          <c:layoutTarget val="inner"/>
          <c:xMode val="edge"/>
          <c:yMode val="edge"/>
          <c:x val="0.23648700663140204"/>
          <c:y val="0.13928595718114758"/>
          <c:w val="0.72522682033629893"/>
          <c:h val="0.61428678551685467"/>
        </c:manualLayout>
      </c:layout>
      <c:lineChart>
        <c:grouping val="standard"/>
        <c:ser>
          <c:idx val="0"/>
          <c:order val="0"/>
          <c:tx>
            <c:strRef>
              <c:f>Sheet1!$B$7</c:f>
              <c:strCache>
                <c:ptCount val="1"/>
                <c:pt idx="0">
                  <c:v>linear</c:v>
                </c:pt>
              </c:strCache>
            </c:strRef>
          </c:tx>
          <c:spPr>
            <a:ln w="12700">
              <a:solidFill>
                <a:srgbClr val="0000D4"/>
              </a:solidFill>
              <a:prstDash val="solid"/>
            </a:ln>
          </c:spPr>
          <c:marker>
            <c:symbol val="diamond"/>
            <c:size val="3"/>
            <c:spPr>
              <a:solidFill>
                <a:srgbClr val="0000D4"/>
              </a:solidFill>
              <a:ln>
                <a:solidFill>
                  <a:srgbClr val="0000D4"/>
                </a:solidFill>
                <a:prstDash val="solid"/>
              </a:ln>
            </c:spPr>
          </c:marker>
          <c:cat>
            <c:numRef>
              <c:f>Sheet1!$A$10:$A$16</c:f>
              <c:numCache>
                <c:formatCode>General</c:formatCode>
                <c:ptCount val="7"/>
                <c:pt idx="0">
                  <c:v>0</c:v>
                </c:pt>
                <c:pt idx="1">
                  <c:v>1</c:v>
                </c:pt>
                <c:pt idx="2">
                  <c:v>2</c:v>
                </c:pt>
                <c:pt idx="3">
                  <c:v>3</c:v>
                </c:pt>
                <c:pt idx="4">
                  <c:v>4</c:v>
                </c:pt>
                <c:pt idx="5">
                  <c:v>5</c:v>
                </c:pt>
                <c:pt idx="6">
                  <c:v>6</c:v>
                </c:pt>
              </c:numCache>
            </c:numRef>
          </c:cat>
          <c:val>
            <c:numRef>
              <c:f>Sheet1!$B$23:$B$29</c:f>
              <c:numCache>
                <c:formatCode>0.000</c:formatCode>
                <c:ptCount val="7"/>
                <c:pt idx="0">
                  <c:v>1</c:v>
                </c:pt>
                <c:pt idx="1">
                  <c:v>1.1111111111111118</c:v>
                </c:pt>
                <c:pt idx="2">
                  <c:v>1.2222222222222219</c:v>
                </c:pt>
                <c:pt idx="3">
                  <c:v>1.3333333333333333</c:v>
                </c:pt>
                <c:pt idx="4">
                  <c:v>1.3333333333333333</c:v>
                </c:pt>
                <c:pt idx="5">
                  <c:v>1.3333333333333333</c:v>
                </c:pt>
                <c:pt idx="6">
                  <c:v>1.3333333333333333</c:v>
                </c:pt>
              </c:numCache>
            </c:numRef>
          </c:val>
        </c:ser>
        <c:ser>
          <c:idx val="1"/>
          <c:order val="1"/>
          <c:tx>
            <c:strRef>
              <c:f>Sheet1!$D$20</c:f>
              <c:strCache>
                <c:ptCount val="1"/>
                <c:pt idx="0">
                  <c:v>1/3,1/3,1/3</c:v>
                </c:pt>
              </c:strCache>
            </c:strRef>
          </c:tx>
          <c:spPr>
            <a:ln w="12700">
              <a:solidFill>
                <a:srgbClr val="DD2D32"/>
              </a:solidFill>
              <a:prstDash val="solid"/>
            </a:ln>
          </c:spPr>
          <c:marker>
            <c:symbol val="square"/>
            <c:size val="3"/>
            <c:spPr>
              <a:solidFill>
                <a:srgbClr val="DD2D32"/>
              </a:solidFill>
              <a:ln>
                <a:solidFill>
                  <a:srgbClr val="DD2D32"/>
                </a:solidFill>
                <a:prstDash val="solid"/>
              </a:ln>
            </c:spPr>
          </c:marker>
          <c:val>
            <c:numRef>
              <c:f>Sheet1!$D$23:$D$29</c:f>
              <c:numCache>
                <c:formatCode>0.000</c:formatCode>
                <c:ptCount val="7"/>
                <c:pt idx="0">
                  <c:v>1</c:v>
                </c:pt>
                <c:pt idx="1">
                  <c:v>1.2222222222222219</c:v>
                </c:pt>
                <c:pt idx="2">
                  <c:v>1.2962962962962958</c:v>
                </c:pt>
                <c:pt idx="3">
                  <c:v>1.3209876543209875</c:v>
                </c:pt>
                <c:pt idx="4">
                  <c:v>1.3292181069958853</c:v>
                </c:pt>
                <c:pt idx="5">
                  <c:v>1.3319615912208498</c:v>
                </c:pt>
                <c:pt idx="6">
                  <c:v>1.3328760859625055</c:v>
                </c:pt>
              </c:numCache>
            </c:numRef>
          </c:val>
        </c:ser>
        <c:ser>
          <c:idx val="2"/>
          <c:order val="2"/>
          <c:tx>
            <c:strRef>
              <c:f>Sheet1!$F$20</c:f>
              <c:strCache>
                <c:ptCount val="1"/>
                <c:pt idx="0">
                  <c:v>1/4,1/2,1/4</c:v>
                </c:pt>
              </c:strCache>
            </c:strRef>
          </c:tx>
          <c:val>
            <c:numRef>
              <c:f>Sheet1!$F$23:$F$29</c:f>
              <c:numCache>
                <c:formatCode>0.000</c:formatCode>
                <c:ptCount val="7"/>
                <c:pt idx="0">
                  <c:v>1</c:v>
                </c:pt>
                <c:pt idx="1">
                  <c:v>1.1666666666666665</c:v>
                </c:pt>
                <c:pt idx="2">
                  <c:v>1.25</c:v>
                </c:pt>
                <c:pt idx="3">
                  <c:v>1.2916666666666659</c:v>
                </c:pt>
                <c:pt idx="4">
                  <c:v>1.3125</c:v>
                </c:pt>
                <c:pt idx="5">
                  <c:v>1.3229166666666665</c:v>
                </c:pt>
                <c:pt idx="6">
                  <c:v>1.328125</c:v>
                </c:pt>
              </c:numCache>
            </c:numRef>
          </c:val>
        </c:ser>
        <c:marker val="1"/>
        <c:axId val="74157440"/>
        <c:axId val="74273920"/>
      </c:lineChart>
      <c:catAx>
        <c:axId val="74157440"/>
        <c:scaling>
          <c:orientation val="minMax"/>
        </c:scaling>
        <c:axPos val="b"/>
        <c:numFmt formatCode="General" sourceLinked="1"/>
        <c:tickLblPos val="nextTo"/>
        <c:spPr>
          <a:ln w="3175">
            <a:solidFill>
              <a:srgbClr val="000000"/>
            </a:solidFill>
            <a:prstDash val="solid"/>
          </a:ln>
        </c:spPr>
        <c:txPr>
          <a:bodyPr rot="0" vert="horz"/>
          <a:lstStyle/>
          <a:p>
            <a:pPr>
              <a:defRPr sz="1175" b="0" i="0" u="none" strike="noStrike" baseline="0">
                <a:solidFill>
                  <a:srgbClr val="000000"/>
                </a:solidFill>
                <a:latin typeface="Verdana"/>
                <a:ea typeface="Verdana"/>
                <a:cs typeface="Verdana"/>
              </a:defRPr>
            </a:pPr>
            <a:endParaRPr lang="en-US"/>
          </a:p>
        </c:txPr>
        <c:crossAx val="74273920"/>
        <c:crosses val="autoZero"/>
        <c:auto val="1"/>
        <c:lblAlgn val="ctr"/>
        <c:lblOffset val="100"/>
        <c:tickMarkSkip val="1"/>
      </c:catAx>
      <c:valAx>
        <c:axId val="74273920"/>
        <c:scaling>
          <c:orientation val="minMax"/>
          <c:max val="1.4"/>
          <c:min val="0.60000000000000064"/>
        </c:scaling>
        <c:axPos val="l"/>
        <c:numFmt formatCode="0.000"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74157440"/>
        <c:crosses val="autoZero"/>
        <c:crossBetween val="between"/>
        <c:majorUnit val="0.2"/>
      </c:valAx>
      <c:dTable>
        <c:showHorzBorder val="1"/>
        <c:showVertBorder val="1"/>
        <c:showOutline val="1"/>
        <c:showKeys val="1"/>
        <c:spPr>
          <a:ln w="3175">
            <a:solidFill>
              <a:srgbClr val="000000"/>
            </a:solidFill>
            <a:prstDash val="solid"/>
          </a:ln>
        </c:spPr>
        <c:txPr>
          <a:bodyPr/>
          <a:lstStyle/>
          <a:p>
            <a:pPr rtl="0">
              <a:defRPr sz="1000" b="0" i="0" u="none" strike="noStrike" baseline="0">
                <a:solidFill>
                  <a:srgbClr val="000000"/>
                </a:solidFill>
                <a:latin typeface="Arial"/>
                <a:ea typeface="Arial"/>
                <a:cs typeface="Arial"/>
              </a:defRPr>
            </a:pPr>
            <a:endParaRPr lang="en-US"/>
          </a:p>
        </c:txPr>
      </c:dTable>
      <c:spPr>
        <a:solidFill>
          <a:srgbClr val="FFFFFF"/>
        </a:solidFill>
        <a:ln w="12700">
          <a:solidFill>
            <a:srgbClr val="000000"/>
          </a:solidFill>
          <a:prstDash val="solid"/>
        </a:ln>
      </c:spPr>
    </c:plotArea>
    <c:legend>
      <c:legendPos val="r"/>
      <c:layout>
        <c:manualLayout>
          <c:xMode val="edge"/>
          <c:yMode val="edge"/>
          <c:x val="0.72297439171454925"/>
          <c:y val="0.50440299613711059"/>
          <c:w val="0.24463975786810441"/>
          <c:h val="0.18245707658635713"/>
        </c:manualLayout>
      </c:layout>
      <c:spPr>
        <a:solidFill>
          <a:srgbClr val="FFFFFF"/>
        </a:solidFill>
        <a:ln w="12700">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5">
      <a:noFill/>
      <a:prstDash val="solid"/>
    </a:ln>
  </c:spPr>
  <c:txPr>
    <a:bodyPr/>
    <a:lstStyle/>
    <a:p>
      <a:pPr>
        <a:defRPr sz="1025" b="0" i="0" u="none" strike="noStrike" baseline="0">
          <a:solidFill>
            <a:srgbClr val="000000"/>
          </a:solidFill>
          <a:latin typeface="Verdana"/>
          <a:ea typeface="Verdana"/>
          <a:cs typeface="Verdana"/>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0CF00-4E7C-449B-8E1F-C814B8318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34</Pages>
  <Words>8592</Words>
  <Characters>48977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Abstract</vt:lpstr>
    </vt:vector>
  </TitlesOfParts>
  <Company>Scripps Insititution of Oceanography</Company>
  <LinksUpToDate>false</LinksUpToDate>
  <CharactersWithSpaces>57455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george</dc:creator>
  <cp:keywords/>
  <cp:lastModifiedBy>Hao Ye</cp:lastModifiedBy>
  <cp:revision>228</cp:revision>
  <cp:lastPrinted>2008-12-03T21:18:00Z</cp:lastPrinted>
  <dcterms:created xsi:type="dcterms:W3CDTF">2009-01-26T17:18:00Z</dcterms:created>
  <dcterms:modified xsi:type="dcterms:W3CDTF">2009-01-27T14:25:00Z</dcterms:modified>
</cp:coreProperties>
</file>